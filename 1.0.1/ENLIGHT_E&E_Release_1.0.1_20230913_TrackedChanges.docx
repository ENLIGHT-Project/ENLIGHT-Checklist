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824" w:tblpY="1058"/>
        <w:tblW w:w="11455" w:type="dxa"/>
        <w:tblLayout w:type="fixed"/>
        <w:tblLook w:val="04A0" w:firstRow="1" w:lastRow="0" w:firstColumn="1" w:lastColumn="0" w:noHBand="0" w:noVBand="1"/>
      </w:tblPr>
      <w:tblGrid>
        <w:gridCol w:w="9869"/>
        <w:gridCol w:w="1349"/>
        <w:gridCol w:w="122"/>
        <w:gridCol w:w="115"/>
      </w:tblGrid>
      <w:tr w:rsidR="002E0C53" w:rsidRPr="00E912B6" w14:paraId="1734C52F" w14:textId="3404A3F1" w:rsidTr="006108CB">
        <w:trPr>
          <w:trHeight w:val="432"/>
        </w:trPr>
        <w:tc>
          <w:tcPr>
            <w:tcW w:w="11218" w:type="dxa"/>
            <w:gridSpan w:val="2"/>
            <w:tcBorders>
              <w:top w:val="nil"/>
              <w:left w:val="nil"/>
              <w:bottom w:val="nil"/>
              <w:right w:val="nil"/>
            </w:tcBorders>
          </w:tcPr>
          <w:p w14:paraId="42A821F9" w14:textId="2B5529FD" w:rsidR="002E0C53" w:rsidRPr="00E912B6" w:rsidRDefault="002E0C53" w:rsidP="00D60C56">
            <w:pPr>
              <w:jc w:val="right"/>
              <w:rPr>
                <w:rFonts w:ascii="Arial" w:hAnsi="Arial" w:cs="Arial"/>
                <w:sz w:val="28"/>
                <w:szCs w:val="28"/>
              </w:rPr>
            </w:pPr>
            <w:bookmarkStart w:id="0" w:name="_Hlk119318865"/>
          </w:p>
          <w:p w14:paraId="4D9B23C1" w14:textId="77777777" w:rsidR="005C6A45" w:rsidRPr="00E912B6" w:rsidRDefault="005C6A45" w:rsidP="005C6A45">
            <w:pPr>
              <w:tabs>
                <w:tab w:val="left" w:pos="9430"/>
              </w:tabs>
              <w:jc w:val="both"/>
              <w:rPr>
                <w:rFonts w:ascii="Arial" w:hAnsi="Arial" w:cs="Arial"/>
                <w:sz w:val="20"/>
                <w:szCs w:val="20"/>
              </w:rPr>
            </w:pPr>
          </w:p>
          <w:p w14:paraId="53B78532" w14:textId="5FA6E8E8" w:rsidR="005C6A45" w:rsidRPr="00AA0999" w:rsidRDefault="005C6A45" w:rsidP="005C6A45">
            <w:pPr>
              <w:rPr>
                <w:rFonts w:ascii="Arial" w:hAnsi="Arial" w:cs="Arial"/>
                <w:b/>
                <w:bCs/>
                <w:sz w:val="32"/>
                <w:szCs w:val="32"/>
              </w:rPr>
            </w:pPr>
            <w:r>
              <w:rPr>
                <w:rFonts w:ascii="Arial" w:hAnsi="Arial" w:cs="Arial"/>
                <w:b/>
                <w:bCs/>
                <w:sz w:val="28"/>
                <w:szCs w:val="28"/>
              </w:rPr>
              <w:br/>
            </w:r>
            <w:r w:rsidRPr="00AA0999">
              <w:rPr>
                <w:rFonts w:ascii="Arial" w:hAnsi="Arial" w:cs="Arial"/>
                <w:b/>
                <w:bCs/>
                <w:sz w:val="32"/>
                <w:szCs w:val="32"/>
              </w:rPr>
              <w:t xml:space="preserve">ENLIGHT </w:t>
            </w:r>
            <w:ins w:id="1" w:author="Microsoft Office User" w:date="2023-09-13T09:38:00Z">
              <w:r w:rsidR="0001042E">
                <w:rPr>
                  <w:rFonts w:ascii="Arial" w:hAnsi="Arial" w:cs="Arial"/>
                  <w:b/>
                  <w:bCs/>
                  <w:sz w:val="32"/>
                  <w:szCs w:val="32"/>
                </w:rPr>
                <w:t xml:space="preserve">Checklist: </w:t>
              </w:r>
              <w:r w:rsidR="002B5D29">
                <w:rPr>
                  <w:rFonts w:ascii="Arial" w:hAnsi="Arial" w:cs="Arial"/>
                  <w:b/>
                  <w:bCs/>
                  <w:sz w:val="32"/>
                  <w:szCs w:val="32"/>
                </w:rPr>
                <w:t xml:space="preserve">Explanation </w:t>
              </w:r>
              <w:r w:rsidR="002B5D29">
                <w:rPr>
                  <w:rFonts w:ascii="Arial" w:hAnsi="Arial" w:cs="Arial"/>
                  <w:b/>
                  <w:bCs/>
                  <w:sz w:val="32"/>
                  <w:szCs w:val="32"/>
                </w:rPr>
                <w:t xml:space="preserve">&amp; </w:t>
              </w:r>
              <w:r w:rsidR="0001042E">
                <w:rPr>
                  <w:rFonts w:ascii="Arial" w:hAnsi="Arial" w:cs="Arial"/>
                  <w:b/>
                  <w:bCs/>
                  <w:sz w:val="32"/>
                  <w:szCs w:val="32"/>
                </w:rPr>
                <w:t>Elaboration (E&amp;E) document</w:t>
              </w:r>
            </w:ins>
            <w:del w:id="2" w:author="Microsoft Office User" w:date="2023-09-13T09:38:00Z">
              <w:r w:rsidRPr="00AA0999" w:rsidDel="0001042E">
                <w:rPr>
                  <w:rFonts w:ascii="Arial" w:hAnsi="Arial" w:cs="Arial"/>
                  <w:b/>
                  <w:bCs/>
                  <w:sz w:val="32"/>
                  <w:szCs w:val="32"/>
                </w:rPr>
                <w:delText xml:space="preserve">Reporting </w:delText>
              </w:r>
              <w:r w:rsidDel="0001042E">
                <w:rPr>
                  <w:rFonts w:ascii="Arial" w:hAnsi="Arial" w:cs="Arial"/>
                  <w:b/>
                  <w:bCs/>
                  <w:sz w:val="32"/>
                  <w:szCs w:val="32"/>
                </w:rPr>
                <w:delText>Guidelines</w:delText>
              </w:r>
            </w:del>
          </w:p>
          <w:p w14:paraId="587CF92C" w14:textId="77777777" w:rsidR="007E5FFB" w:rsidRPr="007E5FFB" w:rsidRDefault="007E5FFB" w:rsidP="007E5FFB">
            <w:pPr>
              <w:spacing w:line="360" w:lineRule="auto"/>
              <w:rPr>
                <w:rFonts w:ascii="Arial" w:hAnsi="Arial" w:cs="Arial"/>
                <w:b/>
                <w:bCs/>
                <w:sz w:val="28"/>
                <w:szCs w:val="28"/>
                <w:lang w:val="en-SG"/>
              </w:rPr>
            </w:pPr>
          </w:p>
          <w:p w14:paraId="4D6FE88C" w14:textId="77777777" w:rsidR="007E5FFB" w:rsidRPr="007E5FFB" w:rsidRDefault="007E5FFB" w:rsidP="007E5FFB">
            <w:pPr>
              <w:spacing w:afterLines="60" w:after="144" w:line="360" w:lineRule="auto"/>
              <w:jc w:val="both"/>
              <w:rPr>
                <w:rFonts w:ascii="Arial" w:hAnsi="Arial" w:cs="Arial"/>
                <w:b/>
                <w:bCs/>
                <w:sz w:val="28"/>
                <w:szCs w:val="28"/>
                <w:lang w:val="en-SG"/>
              </w:rPr>
            </w:pPr>
            <w:r w:rsidRPr="007E5FFB">
              <w:rPr>
                <w:rFonts w:ascii="Arial" w:hAnsi="Arial" w:cs="Arial"/>
                <w:b/>
                <w:bCs/>
                <w:sz w:val="28"/>
                <w:szCs w:val="28"/>
                <w:lang w:val="en-SG"/>
              </w:rPr>
              <w:t>Introduction</w:t>
            </w:r>
          </w:p>
          <w:p w14:paraId="4A92BA7C" w14:textId="72916FFE" w:rsidR="007E5FFB" w:rsidRPr="007E5FFB" w:rsidRDefault="007E5FFB" w:rsidP="007E5FFB">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t xml:space="preserve">The </w:t>
            </w:r>
            <w:r w:rsidRPr="00EA0D44">
              <w:rPr>
                <w:rFonts w:ascii="Arial" w:hAnsi="Arial" w:cs="Arial"/>
                <w:b/>
                <w:bCs/>
                <w:sz w:val="22"/>
                <w:szCs w:val="22"/>
                <w:lang w:val="en-SG"/>
              </w:rPr>
              <w:t xml:space="preserve">ENLIGHT </w:t>
            </w:r>
            <w:ins w:id="3" w:author="Microsoft Office User" w:date="2023-09-13T09:39:00Z">
              <w:r w:rsidR="002B5D29" w:rsidRPr="002B5D29">
                <w:rPr>
                  <w:rFonts w:ascii="Arial" w:hAnsi="Arial" w:cs="Arial"/>
                  <w:b/>
                  <w:bCs/>
                  <w:sz w:val="22"/>
                  <w:szCs w:val="22"/>
                </w:rPr>
                <w:t>Explanation &amp; Elaboration (E&amp;E) document</w:t>
              </w:r>
            </w:ins>
            <w:del w:id="4" w:author="Microsoft Office User" w:date="2023-09-13T09:39:00Z">
              <w:r w:rsidRPr="00EA0D44" w:rsidDel="002B5D29">
                <w:rPr>
                  <w:rFonts w:ascii="Arial" w:hAnsi="Arial" w:cs="Arial"/>
                  <w:b/>
                  <w:bCs/>
                  <w:sz w:val="22"/>
                  <w:szCs w:val="22"/>
                  <w:lang w:val="en-SG"/>
                </w:rPr>
                <w:delText>Reporting Guidelines</w:delText>
              </w:r>
              <w:r w:rsidRPr="007E5FFB" w:rsidDel="002B5D29">
                <w:rPr>
                  <w:rFonts w:ascii="Arial" w:hAnsi="Arial" w:cs="Arial"/>
                  <w:sz w:val="22"/>
                  <w:szCs w:val="22"/>
                  <w:lang w:val="en-SG"/>
                </w:rPr>
                <w:delText xml:space="preserve"> </w:delText>
              </w:r>
            </w:del>
            <w:ins w:id="5" w:author="Microsoft Office User" w:date="2023-09-13T09:39:00Z">
              <w:r w:rsidR="002B5D29">
                <w:rPr>
                  <w:rFonts w:ascii="Arial" w:hAnsi="Arial" w:cs="Arial"/>
                  <w:sz w:val="22"/>
                  <w:szCs w:val="22"/>
                  <w:lang w:val="en-SG"/>
                </w:rPr>
                <w:t xml:space="preserve"> </w:t>
              </w:r>
            </w:ins>
            <w:r w:rsidRPr="007E5FFB">
              <w:rPr>
                <w:rFonts w:ascii="Arial" w:hAnsi="Arial" w:cs="Arial"/>
                <w:sz w:val="22"/>
                <w:szCs w:val="22"/>
                <w:lang w:val="en-SG"/>
              </w:rPr>
              <w:t xml:space="preserve">are designed to guide authors in completing the accompanying checklist for their manuscript on laboratory-based studies of the non-visual effects of light. The </w:t>
            </w:r>
            <w:r w:rsidR="00EA0D44" w:rsidRPr="00EA0D44">
              <w:rPr>
                <w:rFonts w:ascii="Arial" w:hAnsi="Arial" w:cs="Arial"/>
                <w:b/>
                <w:bCs/>
                <w:sz w:val="22"/>
                <w:szCs w:val="22"/>
                <w:lang w:val="en-SG"/>
              </w:rPr>
              <w:t>ENLIGHT Reporting Checklist</w:t>
            </w:r>
            <w:r w:rsidRPr="007E5FFB">
              <w:rPr>
                <w:rFonts w:ascii="Arial" w:hAnsi="Arial" w:cs="Arial"/>
                <w:sz w:val="22"/>
                <w:szCs w:val="22"/>
                <w:lang w:val="en-SG"/>
              </w:rPr>
              <w:t xml:space="preserve"> should be used as an addition to any other relevant reporting checklist, for example the CONSORT checklist. It is important to note that the </w:t>
            </w:r>
            <w:del w:id="6" w:author="Microsoft Office User" w:date="2023-09-13T09:39:00Z">
              <w:r w:rsidRPr="007E5FFB" w:rsidDel="002B5D29">
                <w:rPr>
                  <w:rFonts w:ascii="Arial" w:hAnsi="Arial" w:cs="Arial"/>
                  <w:sz w:val="22"/>
                  <w:szCs w:val="22"/>
                  <w:lang w:val="en-SG"/>
                </w:rPr>
                <w:delText xml:space="preserve">guidelines </w:delText>
              </w:r>
            </w:del>
            <w:ins w:id="7" w:author="Microsoft Office User" w:date="2023-09-13T09:39:00Z">
              <w:r w:rsidR="002B5D29">
                <w:rPr>
                  <w:rFonts w:ascii="Arial" w:hAnsi="Arial" w:cs="Arial"/>
                  <w:sz w:val="22"/>
                  <w:szCs w:val="22"/>
                  <w:lang w:val="en-SG"/>
                </w:rPr>
                <w:t>E&amp;E document</w:t>
              </w:r>
              <w:r w:rsidR="002B5D29" w:rsidRPr="007E5FFB">
                <w:rPr>
                  <w:rFonts w:ascii="Arial" w:hAnsi="Arial" w:cs="Arial"/>
                  <w:sz w:val="22"/>
                  <w:szCs w:val="22"/>
                  <w:lang w:val="en-SG"/>
                </w:rPr>
                <w:t xml:space="preserve"> </w:t>
              </w:r>
            </w:ins>
            <w:del w:id="8" w:author="Microsoft Office User" w:date="2023-09-13T09:39:00Z">
              <w:r w:rsidRPr="007E5FFB" w:rsidDel="002B5D29">
                <w:rPr>
                  <w:rFonts w:ascii="Arial" w:hAnsi="Arial" w:cs="Arial"/>
                  <w:sz w:val="22"/>
                  <w:szCs w:val="22"/>
                  <w:lang w:val="en-SG"/>
                </w:rPr>
                <w:delText xml:space="preserve">are </w:delText>
              </w:r>
            </w:del>
            <w:ins w:id="9" w:author="Microsoft Office User" w:date="2023-09-13T09:39:00Z">
              <w:r w:rsidR="002B5D29">
                <w:rPr>
                  <w:rFonts w:ascii="Arial" w:hAnsi="Arial" w:cs="Arial"/>
                  <w:sz w:val="22"/>
                  <w:szCs w:val="22"/>
                  <w:lang w:val="en-SG"/>
                </w:rPr>
                <w:t>is</w:t>
              </w:r>
              <w:r w:rsidR="002B5D29" w:rsidRPr="007E5FFB">
                <w:rPr>
                  <w:rFonts w:ascii="Arial" w:hAnsi="Arial" w:cs="Arial"/>
                  <w:sz w:val="22"/>
                  <w:szCs w:val="22"/>
                  <w:lang w:val="en-SG"/>
                </w:rPr>
                <w:t xml:space="preserve"> </w:t>
              </w:r>
            </w:ins>
            <w:r w:rsidRPr="007E5FFB">
              <w:rPr>
                <w:rFonts w:ascii="Arial" w:hAnsi="Arial" w:cs="Arial"/>
                <w:sz w:val="22"/>
                <w:szCs w:val="22"/>
                <w:lang w:val="en-SG"/>
              </w:rPr>
              <w:t xml:space="preserve">intended to instruct authors on the completion of the checklist, but not on the measurement or calculation of different metrics. Neither the checklist nor </w:t>
            </w:r>
            <w:del w:id="10" w:author="Microsoft Office User" w:date="2023-09-13T09:39:00Z">
              <w:r w:rsidRPr="007E5FFB" w:rsidDel="002B5D29">
                <w:rPr>
                  <w:rFonts w:ascii="Arial" w:hAnsi="Arial" w:cs="Arial"/>
                  <w:sz w:val="22"/>
                  <w:szCs w:val="22"/>
                  <w:lang w:val="en-SG"/>
                </w:rPr>
                <w:delText xml:space="preserve">guidelines </w:delText>
              </w:r>
            </w:del>
            <w:ins w:id="11" w:author="Microsoft Office User" w:date="2023-09-13T09:39:00Z">
              <w:r w:rsidR="002B5D29">
                <w:rPr>
                  <w:rFonts w:ascii="Arial" w:hAnsi="Arial" w:cs="Arial"/>
                  <w:sz w:val="22"/>
                  <w:szCs w:val="22"/>
                  <w:lang w:val="en-SG"/>
                </w:rPr>
                <w:t>E&amp;E document</w:t>
              </w:r>
              <w:r w:rsidR="002B5D29" w:rsidRPr="007E5FFB">
                <w:rPr>
                  <w:rFonts w:ascii="Arial" w:hAnsi="Arial" w:cs="Arial"/>
                  <w:sz w:val="22"/>
                  <w:szCs w:val="22"/>
                  <w:lang w:val="en-SG"/>
                </w:rPr>
                <w:t xml:space="preserve"> </w:t>
              </w:r>
            </w:ins>
            <w:r w:rsidRPr="007E5FFB">
              <w:rPr>
                <w:rFonts w:ascii="Arial" w:hAnsi="Arial" w:cs="Arial"/>
                <w:sz w:val="22"/>
                <w:szCs w:val="22"/>
                <w:lang w:val="en-SG"/>
              </w:rPr>
              <w:t xml:space="preserve">are intended to evaluate the quality of a study or prescribe specific research practices, and many of the items can be reported with minimal resources. They are intended to assist authors in reporting their conditions in a way which enables reproducibility and ensures external validity. Some metrics can be calculated from others, but authors are encouraged to provide the most complete representation of their experimental light condition(s). Resources to guide authors in calculating or describing certain metrics are provided below. </w:t>
            </w:r>
          </w:p>
          <w:p w14:paraId="09C871F7" w14:textId="5B050213" w:rsidR="007E5FFB" w:rsidRPr="007E5FFB" w:rsidRDefault="007E5FFB" w:rsidP="007E5FFB">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t>When completing the checklist, please indicate the page, figure, and/or table number where the information can be located in the manuscript. If any metric is not applicable (the item or metric is not relevant to the study), or not available (the item or metric was not collected or measured), please tick the appropriate box.</w:t>
            </w:r>
          </w:p>
          <w:p w14:paraId="3575CA63" w14:textId="0D4547B6" w:rsidR="007E5FFB" w:rsidRPr="007E5FFB" w:rsidRDefault="007E5FFB" w:rsidP="007E5FFB">
            <w:pPr>
              <w:spacing w:afterLines="60" w:after="144" w:line="360" w:lineRule="auto"/>
              <w:jc w:val="both"/>
              <w:rPr>
                <w:rFonts w:ascii="Arial" w:hAnsi="Arial" w:cs="Arial"/>
                <w:sz w:val="22"/>
                <w:szCs w:val="22"/>
              </w:rPr>
            </w:pPr>
            <w:r w:rsidRPr="007E5FFB">
              <w:rPr>
                <w:rFonts w:ascii="Arial" w:hAnsi="Arial" w:cs="Arial"/>
                <w:sz w:val="22"/>
                <w:szCs w:val="22"/>
              </w:rPr>
              <w:t xml:space="preserve">The ENLIGHT </w:t>
            </w:r>
            <w:del w:id="12" w:author="Microsoft Office User" w:date="2023-09-13T09:39:00Z">
              <w:r w:rsidRPr="007E5FFB" w:rsidDel="002B5D29">
                <w:rPr>
                  <w:rFonts w:ascii="Arial" w:hAnsi="Arial" w:cs="Arial"/>
                  <w:sz w:val="22"/>
                  <w:szCs w:val="22"/>
                </w:rPr>
                <w:delText xml:space="preserve">Reporting </w:delText>
              </w:r>
            </w:del>
            <w:r w:rsidRPr="007E5FFB">
              <w:rPr>
                <w:rFonts w:ascii="Arial" w:hAnsi="Arial" w:cs="Arial"/>
                <w:sz w:val="22"/>
                <w:szCs w:val="22"/>
              </w:rPr>
              <w:t xml:space="preserve">Checklist and the </w:t>
            </w:r>
            <w:del w:id="13" w:author="Microsoft Office User" w:date="2023-09-13T09:39:00Z">
              <w:r w:rsidRPr="007E5FFB" w:rsidDel="002B5D29">
                <w:rPr>
                  <w:rFonts w:ascii="Arial" w:hAnsi="Arial" w:cs="Arial"/>
                  <w:sz w:val="22"/>
                  <w:szCs w:val="22"/>
                </w:rPr>
                <w:delText>ENLIGHT Reporting Guidelines</w:delText>
              </w:r>
            </w:del>
            <w:ins w:id="14" w:author="Microsoft Office User" w:date="2023-09-13T09:39:00Z">
              <w:r w:rsidR="002B5D29">
                <w:rPr>
                  <w:rFonts w:ascii="Arial" w:hAnsi="Arial" w:cs="Arial"/>
                  <w:sz w:val="22"/>
                  <w:szCs w:val="22"/>
                </w:rPr>
                <w:t>E&amp;E document</w:t>
              </w:r>
            </w:ins>
            <w:r w:rsidRPr="007E5FFB">
              <w:rPr>
                <w:rFonts w:ascii="Arial" w:hAnsi="Arial" w:cs="Arial"/>
                <w:sz w:val="22"/>
                <w:szCs w:val="22"/>
              </w:rPr>
              <w:t xml:space="preserve"> (this document) are released under the </w:t>
            </w:r>
            <w:hyperlink r:id="rId8" w:history="1">
              <w:r w:rsidRPr="007E5FFB">
                <w:rPr>
                  <w:rStyle w:val="Hyperlink"/>
                  <w:rFonts w:ascii="Arial" w:hAnsi="Arial" w:cs="Arial"/>
                  <w:sz w:val="22"/>
                  <w:szCs w:val="22"/>
                </w:rPr>
                <w:t>CC-BY-NC-ND License</w:t>
              </w:r>
            </w:hyperlink>
            <w:r w:rsidRPr="007E5FFB">
              <w:rPr>
                <w:rFonts w:ascii="Arial" w:hAnsi="Arial" w:cs="Arial"/>
                <w:sz w:val="22"/>
                <w:szCs w:val="22"/>
              </w:rPr>
              <w:t xml:space="preserve">. For more information, please visit </w:t>
            </w:r>
            <w:hyperlink r:id="rId9" w:history="1">
              <w:r w:rsidRPr="007E5FFB">
                <w:rPr>
                  <w:rStyle w:val="Hyperlink"/>
                  <w:rFonts w:ascii="Arial" w:hAnsi="Arial" w:cs="Arial"/>
                  <w:sz w:val="22"/>
                  <w:szCs w:val="22"/>
                </w:rPr>
                <w:t>http://enlight-statement.org/</w:t>
              </w:r>
            </w:hyperlink>
            <w:r w:rsidRPr="007E5FFB">
              <w:rPr>
                <w:rFonts w:ascii="Arial" w:hAnsi="Arial" w:cs="Arial"/>
                <w:sz w:val="22"/>
                <w:szCs w:val="22"/>
              </w:rPr>
              <w:t xml:space="preserve">. </w:t>
            </w:r>
          </w:p>
          <w:p w14:paraId="33147D10" w14:textId="77777777" w:rsidR="007E5FFB" w:rsidRPr="007E5FFB" w:rsidRDefault="007E5FFB" w:rsidP="007E5FFB">
            <w:pPr>
              <w:spacing w:afterLines="60" w:after="144" w:line="360" w:lineRule="auto"/>
              <w:rPr>
                <w:rFonts w:ascii="Arial" w:hAnsi="Arial" w:cs="Arial"/>
                <w:sz w:val="22"/>
                <w:szCs w:val="22"/>
                <w:lang w:val="en-SG"/>
              </w:rPr>
            </w:pPr>
          </w:p>
          <w:p w14:paraId="340EB04C" w14:textId="77777777" w:rsidR="007E5FFB" w:rsidRPr="007E5FFB" w:rsidRDefault="007E5FFB" w:rsidP="007E5FFB">
            <w:pPr>
              <w:spacing w:afterLines="60" w:after="144" w:line="360" w:lineRule="auto"/>
              <w:jc w:val="both"/>
              <w:rPr>
                <w:rFonts w:ascii="Arial" w:hAnsi="Arial" w:cs="Arial"/>
                <w:b/>
                <w:bCs/>
                <w:sz w:val="28"/>
                <w:szCs w:val="28"/>
                <w:lang w:val="en-SG"/>
              </w:rPr>
            </w:pPr>
            <w:r w:rsidRPr="007E5FFB">
              <w:rPr>
                <w:rFonts w:ascii="Arial" w:hAnsi="Arial" w:cs="Arial"/>
                <w:b/>
                <w:bCs/>
                <w:sz w:val="28"/>
                <w:szCs w:val="28"/>
                <w:lang w:val="en-SG"/>
              </w:rPr>
              <w:t>A. Study Characteristics</w:t>
            </w:r>
          </w:p>
          <w:p w14:paraId="328E2A27" w14:textId="77777777" w:rsidR="007E5FFB" w:rsidRPr="007E5FFB" w:rsidRDefault="007E5FFB" w:rsidP="007E5FFB">
            <w:pPr>
              <w:spacing w:afterLines="60" w:after="144" w:line="360" w:lineRule="auto"/>
              <w:jc w:val="both"/>
              <w:rPr>
                <w:rFonts w:ascii="Arial" w:hAnsi="Arial" w:cs="Arial"/>
                <w:b/>
                <w:bCs/>
                <w:lang w:val="en-SG"/>
              </w:rPr>
            </w:pPr>
            <w:r w:rsidRPr="007E5FFB">
              <w:rPr>
                <w:rFonts w:ascii="Arial" w:hAnsi="Arial" w:cs="Arial"/>
                <w:b/>
                <w:bCs/>
                <w:lang w:val="en-SG"/>
              </w:rPr>
              <w:t>A1. Protocol-level characteristics</w:t>
            </w:r>
          </w:p>
          <w:p w14:paraId="4D94DEB3" w14:textId="1936D5CA" w:rsidR="007E5FFB" w:rsidRPr="007E5FFB" w:rsidRDefault="007E5FFB" w:rsidP="007E5FFB">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Description of experimental setting:</w:t>
            </w:r>
            <w:r w:rsidRPr="007E5FFB">
              <w:rPr>
                <w:rFonts w:ascii="Arial" w:hAnsi="Arial" w:cs="Arial"/>
                <w:sz w:val="22"/>
                <w:szCs w:val="22"/>
                <w:lang w:val="en-SG"/>
              </w:rPr>
              <w:t xml:space="preserve"> a description of the experimental setting, with as much detail as needed to reproduce the experiment. This includes, but is not restricted to the room geometry, </w:t>
            </w:r>
            <w:ins w:id="15" w:author="Microsoft Office User" w:date="2023-09-13T07:44:00Z">
              <w:r w:rsidR="0001042E">
                <w:rPr>
                  <w:rFonts w:ascii="Arial" w:hAnsi="Arial" w:cs="Arial"/>
                  <w:sz w:val="22"/>
                  <w:szCs w:val="22"/>
                  <w:lang w:val="en-SG"/>
                </w:rPr>
                <w:t xml:space="preserve">presence of windows, </w:t>
              </w:r>
            </w:ins>
            <w:ins w:id="16" w:author="Microsoft Office User" w:date="2023-09-13T07:18:00Z">
              <w:r w:rsidR="001A7A8B">
                <w:rPr>
                  <w:rFonts w:ascii="Arial" w:hAnsi="Arial" w:cs="Arial"/>
                  <w:sz w:val="22"/>
                  <w:szCs w:val="22"/>
                  <w:lang w:val="en-SG"/>
                </w:rPr>
                <w:t xml:space="preserve">reflectance </w:t>
              </w:r>
            </w:ins>
            <w:ins w:id="17" w:author="Microsoft Office User" w:date="2023-09-13T07:19:00Z">
              <w:r w:rsidR="008F71E1">
                <w:rPr>
                  <w:rFonts w:ascii="Arial" w:hAnsi="Arial" w:cs="Arial"/>
                  <w:sz w:val="22"/>
                  <w:szCs w:val="22"/>
                  <w:lang w:val="en-SG"/>
                </w:rPr>
                <w:t>or</w:t>
              </w:r>
              <w:r w:rsidR="001A7A8B">
                <w:rPr>
                  <w:rFonts w:ascii="Arial" w:hAnsi="Arial" w:cs="Arial"/>
                  <w:sz w:val="22"/>
                  <w:szCs w:val="22"/>
                  <w:lang w:val="en-SG"/>
                </w:rPr>
                <w:t xml:space="preserve"> </w:t>
              </w:r>
            </w:ins>
            <w:r w:rsidRPr="007E5FFB">
              <w:rPr>
                <w:rFonts w:ascii="Arial" w:hAnsi="Arial" w:cs="Arial"/>
                <w:sz w:val="22"/>
                <w:szCs w:val="22"/>
                <w:lang w:val="en-SG"/>
              </w:rPr>
              <w:t>colour of the walls, whether participants were ambulatory, seated, or supine, and whether the ambient temperature</w:t>
            </w:r>
            <w:ins w:id="18" w:author="Microsoft Office User" w:date="2023-09-13T07:19:00Z">
              <w:r w:rsidR="00E54882">
                <w:rPr>
                  <w:rFonts w:ascii="Arial" w:hAnsi="Arial" w:cs="Arial"/>
                  <w:sz w:val="22"/>
                  <w:szCs w:val="22"/>
                  <w:lang w:val="en-SG"/>
                </w:rPr>
                <w:t xml:space="preserve"> or other environmental variables</w:t>
              </w:r>
            </w:ins>
            <w:r w:rsidRPr="007E5FFB">
              <w:rPr>
                <w:rFonts w:ascii="Arial" w:hAnsi="Arial" w:cs="Arial"/>
                <w:sz w:val="22"/>
                <w:szCs w:val="22"/>
                <w:lang w:val="en-SG"/>
              </w:rPr>
              <w:t xml:space="preserve"> w</w:t>
            </w:r>
            <w:ins w:id="19" w:author="Microsoft Office User" w:date="2023-09-13T07:19:00Z">
              <w:r w:rsidR="00E54882">
                <w:rPr>
                  <w:rFonts w:ascii="Arial" w:hAnsi="Arial" w:cs="Arial"/>
                  <w:sz w:val="22"/>
                  <w:szCs w:val="22"/>
                  <w:lang w:val="en-SG"/>
                </w:rPr>
                <w:t>ere</w:t>
              </w:r>
            </w:ins>
            <w:del w:id="20" w:author="Microsoft Office User" w:date="2023-09-13T07:19:00Z">
              <w:r w:rsidRPr="007E5FFB" w:rsidDel="00E54882">
                <w:rPr>
                  <w:rFonts w:ascii="Arial" w:hAnsi="Arial" w:cs="Arial"/>
                  <w:sz w:val="22"/>
                  <w:szCs w:val="22"/>
                  <w:lang w:val="en-SG"/>
                </w:rPr>
                <w:delText>as</w:delText>
              </w:r>
            </w:del>
            <w:r w:rsidRPr="007E5FFB">
              <w:rPr>
                <w:rFonts w:ascii="Arial" w:hAnsi="Arial" w:cs="Arial"/>
                <w:sz w:val="22"/>
                <w:szCs w:val="22"/>
                <w:lang w:val="en-SG"/>
              </w:rPr>
              <w:t xml:space="preserve"> controlled. A drawing or picture of the experimental setting may be included for additional clarity. </w:t>
            </w:r>
            <w:ins w:id="21" w:author="Microsoft Office User" w:date="2023-09-13T07:18:00Z">
              <w:r w:rsidR="006A7344">
                <w:rPr>
                  <w:rFonts w:ascii="Arial" w:hAnsi="Arial" w:cs="Arial"/>
                  <w:sz w:val="22"/>
                  <w:szCs w:val="22"/>
                  <w:lang w:val="en-SG"/>
                </w:rPr>
                <w:t>This description also includes geographical location and season.</w:t>
              </w:r>
            </w:ins>
          </w:p>
          <w:p w14:paraId="32B6EFFB" w14:textId="77777777" w:rsidR="007E5FFB" w:rsidRPr="007E5FFB" w:rsidRDefault="007E5FFB" w:rsidP="007E5FFB">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Timeline of experiment (including timing and duration of light): </w:t>
            </w:r>
            <w:r w:rsidRPr="007E5FFB">
              <w:rPr>
                <w:rFonts w:ascii="Arial" w:hAnsi="Arial" w:cs="Arial"/>
                <w:sz w:val="22"/>
                <w:szCs w:val="22"/>
                <w:lang w:val="en-SG"/>
              </w:rPr>
              <w:t xml:space="preserve">an overview of the timing of key study events/protocols, including clock-time if applicable. This includes the timing and duration of the light exposure, and may also include factors such as pre-exposure laboratory activities (e.g., tasks/procedures), and the timing of the measurement of outcome variables. </w:t>
            </w:r>
          </w:p>
          <w:p w14:paraId="3F995D7C" w14:textId="77777777" w:rsidR="003C7758" w:rsidRDefault="003C7758" w:rsidP="003C7758">
            <w:pPr>
              <w:spacing w:afterLines="60" w:after="144" w:line="360" w:lineRule="auto"/>
              <w:jc w:val="both"/>
              <w:rPr>
                <w:rFonts w:ascii="Arial" w:hAnsi="Arial" w:cs="Arial"/>
                <w:i/>
                <w:sz w:val="22"/>
                <w:szCs w:val="22"/>
                <w:lang w:val="en-SG"/>
              </w:rPr>
            </w:pPr>
          </w:p>
          <w:p w14:paraId="2F212DED" w14:textId="79A43A35"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Pre-laboratory sleep-wake/rest-activity behaviour:</w:t>
            </w:r>
            <w:r w:rsidRPr="007E5FFB">
              <w:rPr>
                <w:rFonts w:ascii="Arial" w:hAnsi="Arial" w:cs="Arial"/>
                <w:sz w:val="22"/>
                <w:szCs w:val="22"/>
                <w:lang w:val="en-SG"/>
              </w:rPr>
              <w:t xml:space="preserve"> a description of pre-laboratory sleep-wake or rest-activity behaviour. This includes but is not restricted to i) any inclusion/exclusion criteria that were in place regarding the participants’ sleep timing or chronotype; ii) any instructions that the participants received regarding their sleep-wake or rest-activity behaviour prior to entering the laboratory (e.g. regarding sleep timing or regularity); and/or iii) any measurements that were done to characterise participants’ sleep-wake or rest-activity behaviour prior to entering the laboratory (e.g. using actigraphy, sleep diaries, or at-home EEG/PSG). This could also include a description of any tools used to measure sleep or rest-activity cycles, as well as the duration across which the measurement took place. There are no recommendations for specific metrics which should be included, and </w:t>
            </w:r>
            <w:r w:rsidRPr="007E5FFB">
              <w:rPr>
                <w:rFonts w:ascii="Arial" w:hAnsi="Arial" w:cs="Arial"/>
                <w:i/>
                <w:sz w:val="22"/>
                <w:szCs w:val="22"/>
                <w:lang w:val="en-SG"/>
              </w:rPr>
              <w:t>any</w:t>
            </w:r>
            <w:r w:rsidRPr="007E5FFB">
              <w:rPr>
                <w:rFonts w:ascii="Arial" w:hAnsi="Arial" w:cs="Arial"/>
                <w:sz w:val="22"/>
                <w:szCs w:val="22"/>
                <w:lang w:val="en-SG"/>
              </w:rPr>
              <w:t xml:space="preserve"> which are available in the manuscript may be reported here. </w:t>
            </w:r>
          </w:p>
          <w:p w14:paraId="26EBAA5A"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Pre-laboratory light exposure:</w:t>
            </w:r>
            <w:r w:rsidRPr="007E5FFB">
              <w:rPr>
                <w:rFonts w:ascii="Arial" w:hAnsi="Arial" w:cs="Arial"/>
                <w:sz w:val="22"/>
                <w:szCs w:val="22"/>
                <w:lang w:val="en-SG"/>
              </w:rPr>
              <w:t xml:space="preserve"> a description of pre-laboratory light exposure including whether participants were given any instructions related to light-exposure, or whether this was controlled in any other way. This could also include a description of any tools used to estimate the light exposure, as well as the duration across which the measurement took place. There are no recommendations for specific metrics which should be included, and </w:t>
            </w:r>
            <w:r w:rsidRPr="007E5FFB">
              <w:rPr>
                <w:rFonts w:ascii="Arial" w:hAnsi="Arial" w:cs="Arial"/>
                <w:i/>
                <w:sz w:val="22"/>
                <w:szCs w:val="22"/>
                <w:lang w:val="en-SG"/>
              </w:rPr>
              <w:t>any</w:t>
            </w:r>
            <w:r w:rsidRPr="007E5FFB">
              <w:rPr>
                <w:rFonts w:ascii="Arial" w:hAnsi="Arial" w:cs="Arial"/>
                <w:sz w:val="22"/>
                <w:szCs w:val="22"/>
                <w:lang w:val="en-SG"/>
              </w:rPr>
              <w:t xml:space="preserve"> which are available in the manuscript may be reported here.</w:t>
            </w:r>
          </w:p>
          <w:p w14:paraId="39F2FC96" w14:textId="74675B88"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Immediate prior light exposure (in laboratory):</w:t>
            </w:r>
            <w:r w:rsidRPr="007E5FFB">
              <w:rPr>
                <w:rFonts w:ascii="Arial" w:hAnsi="Arial" w:cs="Arial"/>
                <w:sz w:val="22"/>
                <w:szCs w:val="22"/>
                <w:lang w:val="en-SG"/>
              </w:rPr>
              <w:t xml:space="preserve"> a description of the in-laboratory light conditions immediately prior to the experimental light exposure being reported in the manuscript. This is post-admit light exposure which may either describe general ambient lighting prior to an experimental condition, or a specific intervention in the protocol such as a dim-light condition or dark adaptation.</w:t>
            </w:r>
          </w:p>
          <w:p w14:paraId="6F719B7F" w14:textId="77777777" w:rsidR="007E5FFB" w:rsidRPr="007E5FFB" w:rsidRDefault="007E5FFB" w:rsidP="007E5FFB">
            <w:pPr>
              <w:spacing w:afterLines="60" w:after="144" w:line="360" w:lineRule="auto"/>
              <w:rPr>
                <w:rFonts w:ascii="Arial" w:hAnsi="Arial" w:cs="Arial"/>
                <w:sz w:val="22"/>
                <w:szCs w:val="22"/>
                <w:lang w:val="en-SG"/>
              </w:rPr>
            </w:pPr>
          </w:p>
          <w:p w14:paraId="39D0E1AE" w14:textId="77777777" w:rsidR="007E5FFB" w:rsidRPr="007E5FFB" w:rsidRDefault="007E5FFB" w:rsidP="003C7758">
            <w:pPr>
              <w:spacing w:afterLines="60" w:after="144" w:line="360" w:lineRule="auto"/>
              <w:jc w:val="both"/>
              <w:rPr>
                <w:rFonts w:ascii="Arial" w:hAnsi="Arial" w:cs="Arial"/>
                <w:b/>
                <w:bCs/>
                <w:lang w:val="en-SG"/>
              </w:rPr>
            </w:pPr>
            <w:r w:rsidRPr="007E5FFB">
              <w:rPr>
                <w:rFonts w:ascii="Arial" w:hAnsi="Arial" w:cs="Arial"/>
                <w:b/>
                <w:bCs/>
                <w:lang w:val="en-SG"/>
              </w:rPr>
              <w:t>A.2. Measurement-level characteristics</w:t>
            </w:r>
          </w:p>
          <w:p w14:paraId="1D6EAC3A" w14:textId="041EDA53"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Measurement plane (e.g., horizontal</w:t>
            </w:r>
            <w:ins w:id="22" w:author="Microsoft Office User" w:date="2023-09-13T07:21:00Z">
              <w:r w:rsidR="00E54882">
                <w:rPr>
                  <w:rFonts w:ascii="Arial" w:hAnsi="Arial" w:cs="Arial"/>
                  <w:i/>
                  <w:sz w:val="22"/>
                  <w:szCs w:val="22"/>
                  <w:lang w:val="en-SG"/>
                </w:rPr>
                <w:t>,</w:t>
              </w:r>
            </w:ins>
            <w:del w:id="23" w:author="Microsoft Office User" w:date="2023-09-13T07:21:00Z">
              <w:r w:rsidRPr="007E5FFB" w:rsidDel="00E54882">
                <w:rPr>
                  <w:rFonts w:ascii="Arial" w:hAnsi="Arial" w:cs="Arial"/>
                  <w:i/>
                  <w:sz w:val="22"/>
                  <w:szCs w:val="22"/>
                  <w:lang w:val="en-SG"/>
                </w:rPr>
                <w:delText xml:space="preserve"> or</w:delText>
              </w:r>
            </w:del>
            <w:r w:rsidRPr="007E5FFB">
              <w:rPr>
                <w:rFonts w:ascii="Arial" w:hAnsi="Arial" w:cs="Arial"/>
                <w:i/>
                <w:sz w:val="22"/>
                <w:szCs w:val="22"/>
                <w:lang w:val="en-SG"/>
              </w:rPr>
              <w:t xml:space="preserve"> vertica</w:t>
            </w:r>
            <w:ins w:id="24" w:author="Microsoft Office User" w:date="2023-09-13T07:21:00Z">
              <w:r w:rsidR="00E54882">
                <w:rPr>
                  <w:rFonts w:ascii="Arial" w:hAnsi="Arial" w:cs="Arial"/>
                  <w:i/>
                  <w:sz w:val="22"/>
                  <w:szCs w:val="22"/>
                  <w:lang w:val="en-SG"/>
                </w:rPr>
                <w:t>l, corneal plane</w:t>
              </w:r>
            </w:ins>
            <w:r w:rsidRPr="007E5FFB">
              <w:rPr>
                <w:rFonts w:ascii="Arial" w:hAnsi="Arial" w:cs="Arial"/>
                <w:i/>
                <w:sz w:val="22"/>
                <w:szCs w:val="22"/>
                <w:lang w:val="en-SG"/>
              </w:rPr>
              <w:t xml:space="preserve">l): </w:t>
            </w:r>
            <w:r w:rsidRPr="007E5FFB">
              <w:rPr>
                <w:rFonts w:ascii="Arial" w:hAnsi="Arial" w:cs="Arial"/>
                <w:sz w:val="22"/>
                <w:szCs w:val="22"/>
                <w:lang w:val="en-SG"/>
              </w:rPr>
              <w:t xml:space="preserve">a description of the plane that the light measurement(s) were performed in for each of the characteristics reported in Section B. If multiple measurements are reported, these details could be included for each one. </w:t>
            </w:r>
          </w:p>
          <w:p w14:paraId="39D1E2A5" w14:textId="71787AAA"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Measurement viewpoint and location:</w:t>
            </w:r>
            <w:r w:rsidRPr="007E5FFB">
              <w:rPr>
                <w:rFonts w:ascii="Arial" w:hAnsi="Arial" w:cs="Arial"/>
                <w:sz w:val="22"/>
                <w:szCs w:val="22"/>
                <w:lang w:val="en-SG"/>
              </w:rPr>
              <w:t xml:space="preserve"> a description of the specific location at which the light sensor</w:t>
            </w:r>
            <w:ins w:id="25" w:author="Microsoft Office User" w:date="2023-09-13T07:22:00Z">
              <w:r w:rsidR="00E54882">
                <w:rPr>
                  <w:rFonts w:ascii="Arial" w:hAnsi="Arial" w:cs="Arial"/>
                  <w:sz w:val="22"/>
                  <w:szCs w:val="22"/>
                  <w:lang w:val="en-SG"/>
                </w:rPr>
                <w:t>(s)</w:t>
              </w:r>
            </w:ins>
            <w:r w:rsidRPr="007E5FFB">
              <w:rPr>
                <w:rFonts w:ascii="Arial" w:hAnsi="Arial" w:cs="Arial"/>
                <w:sz w:val="22"/>
                <w:szCs w:val="22"/>
                <w:lang w:val="en-SG"/>
              </w:rPr>
              <w:t xml:space="preserve"> w</w:t>
            </w:r>
            <w:ins w:id="26" w:author="Microsoft Office User" w:date="2023-09-13T07:22:00Z">
              <w:r w:rsidR="00E54882">
                <w:rPr>
                  <w:rFonts w:ascii="Arial" w:hAnsi="Arial" w:cs="Arial"/>
                  <w:sz w:val="22"/>
                  <w:szCs w:val="22"/>
                  <w:lang w:val="en-SG"/>
                </w:rPr>
                <w:t>ere</w:t>
              </w:r>
            </w:ins>
            <w:del w:id="27" w:author="Microsoft Office User" w:date="2023-09-13T07:22:00Z">
              <w:r w:rsidRPr="007E5FFB" w:rsidDel="00E54882">
                <w:rPr>
                  <w:rFonts w:ascii="Arial" w:hAnsi="Arial" w:cs="Arial"/>
                  <w:sz w:val="22"/>
                  <w:szCs w:val="22"/>
                  <w:lang w:val="en-SG"/>
                </w:rPr>
                <w:delText>as</w:delText>
              </w:r>
            </w:del>
            <w:r w:rsidRPr="007E5FFB">
              <w:rPr>
                <w:rFonts w:ascii="Arial" w:hAnsi="Arial" w:cs="Arial"/>
                <w:sz w:val="22"/>
                <w:szCs w:val="22"/>
                <w:lang w:val="en-SG"/>
              </w:rPr>
              <w:t xml:space="preserve"> placed during the measurements reported in Section B, including the direction of the sensor. If multiple measurements or experimental light conditions are reported, these details could be included for each one. </w:t>
            </w:r>
          </w:p>
          <w:p w14:paraId="43F0A8E9"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Type, make and manufacturer of the measurement instrument: </w:t>
            </w:r>
            <w:r w:rsidRPr="007E5FFB">
              <w:rPr>
                <w:rFonts w:ascii="Arial" w:hAnsi="Arial" w:cs="Arial"/>
                <w:sz w:val="22"/>
                <w:szCs w:val="22"/>
                <w:lang w:val="en-SG"/>
              </w:rPr>
              <w:t xml:space="preserve">a description of the instrument being used to take each measurement reported in Section B including the manufacturer, type, make and or model of the device. </w:t>
            </w:r>
          </w:p>
          <w:p w14:paraId="028CCBBD" w14:textId="28A61B16" w:rsidR="007E5FFB" w:rsidRPr="007E5FFB" w:rsidRDefault="007E5FFB" w:rsidP="003C7758">
            <w:pPr>
              <w:spacing w:afterLines="60" w:after="144" w:line="360" w:lineRule="auto"/>
              <w:rPr>
                <w:rFonts w:ascii="Arial" w:hAnsi="Arial" w:cs="Arial"/>
                <w:sz w:val="22"/>
                <w:szCs w:val="22"/>
                <w:lang w:val="en-SG"/>
              </w:rPr>
            </w:pPr>
            <w:r w:rsidRPr="007E5FFB">
              <w:rPr>
                <w:rFonts w:ascii="Arial" w:hAnsi="Arial" w:cs="Arial"/>
                <w:sz w:val="22"/>
                <w:szCs w:val="22"/>
                <w:lang w:val="en-SG"/>
              </w:rPr>
              <w:t xml:space="preserve">Type: for example spectrophotometer, </w:t>
            </w:r>
            <w:ins w:id="28" w:author="Microsoft Office User" w:date="2023-09-13T07:22:00Z">
              <w:r w:rsidR="00E54882">
                <w:rPr>
                  <w:rFonts w:ascii="Arial" w:hAnsi="Arial" w:cs="Arial"/>
                  <w:sz w:val="22"/>
                  <w:szCs w:val="22"/>
                  <w:lang w:val="en-SG"/>
                </w:rPr>
                <w:t>photo</w:t>
              </w:r>
            </w:ins>
            <w:del w:id="29" w:author="Microsoft Office User" w:date="2023-09-13T07:22:00Z">
              <w:r w:rsidRPr="007E5FFB" w:rsidDel="00E54882">
                <w:rPr>
                  <w:rFonts w:ascii="Arial" w:hAnsi="Arial" w:cs="Arial"/>
                  <w:sz w:val="22"/>
                  <w:szCs w:val="22"/>
                  <w:lang w:val="en-SG"/>
                </w:rPr>
                <w:delText>lux</w:delText>
              </w:r>
            </w:del>
            <w:r w:rsidRPr="007E5FFB">
              <w:rPr>
                <w:rFonts w:ascii="Arial" w:hAnsi="Arial" w:cs="Arial"/>
                <w:sz w:val="22"/>
                <w:szCs w:val="22"/>
                <w:lang w:val="en-SG"/>
              </w:rPr>
              <w:t>meter, radiometer</w:t>
            </w:r>
            <w:r w:rsidRPr="007E5FFB">
              <w:rPr>
                <w:rFonts w:ascii="Arial" w:hAnsi="Arial" w:cs="Arial"/>
                <w:sz w:val="22"/>
                <w:szCs w:val="22"/>
                <w:lang w:val="en-SG"/>
              </w:rPr>
              <w:br/>
              <w:t>Make: model number or make of the specific device</w:t>
            </w:r>
            <w:r w:rsidRPr="007E5FFB">
              <w:rPr>
                <w:rFonts w:ascii="Arial" w:hAnsi="Arial" w:cs="Arial"/>
                <w:sz w:val="22"/>
                <w:szCs w:val="22"/>
                <w:lang w:val="en-SG"/>
              </w:rPr>
              <w:br/>
              <w:t>Manufacturer: company name and address</w:t>
            </w:r>
            <w:ins w:id="30" w:author="Microsoft Office User" w:date="2023-09-13T07:22:00Z">
              <w:r w:rsidR="00E54882">
                <w:rPr>
                  <w:rFonts w:ascii="Arial" w:hAnsi="Arial" w:cs="Arial"/>
                  <w:sz w:val="22"/>
                  <w:szCs w:val="22"/>
                  <w:lang w:val="en-SG"/>
                </w:rPr>
                <w:t xml:space="preserve"> (city, country)</w:t>
              </w:r>
            </w:ins>
          </w:p>
          <w:p w14:paraId="1C654131" w14:textId="77777777" w:rsidR="003C7758" w:rsidRDefault="003C7758" w:rsidP="003C7758">
            <w:pPr>
              <w:spacing w:afterLines="60" w:after="144" w:line="360" w:lineRule="auto"/>
              <w:jc w:val="both"/>
              <w:rPr>
                <w:rFonts w:ascii="Arial" w:hAnsi="Arial" w:cs="Arial"/>
                <w:i/>
                <w:sz w:val="22"/>
                <w:szCs w:val="22"/>
                <w:lang w:val="en-SG"/>
              </w:rPr>
            </w:pPr>
          </w:p>
          <w:p w14:paraId="6E70C402" w14:textId="6F47CEE7"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Calibration status of the instrument: </w:t>
            </w:r>
            <w:r w:rsidRPr="007E5FFB">
              <w:rPr>
                <w:rFonts w:ascii="Arial" w:hAnsi="Arial" w:cs="Arial"/>
                <w:sz w:val="22"/>
                <w:szCs w:val="22"/>
                <w:lang w:val="en-SG"/>
              </w:rPr>
              <w:t>a description of the calibration status of the light sensor that was used to take each measurement reported in Section B. This may include when, relative to the measurements, the device was calibrated and who performed the calibration</w:t>
            </w:r>
            <w:ins w:id="31" w:author="Microsoft Office User" w:date="2023-09-13T07:27:00Z">
              <w:r w:rsidR="00E54882">
                <w:rPr>
                  <w:rFonts w:ascii="Arial" w:hAnsi="Arial" w:cs="Arial"/>
                  <w:sz w:val="22"/>
                  <w:szCs w:val="22"/>
                  <w:lang w:val="en-SG"/>
                </w:rPr>
                <w:t>, as well as the calibration type</w:t>
              </w:r>
            </w:ins>
            <w:r w:rsidRPr="007E5FFB">
              <w:rPr>
                <w:rFonts w:ascii="Arial" w:hAnsi="Arial" w:cs="Arial"/>
                <w:sz w:val="22"/>
                <w:szCs w:val="22"/>
                <w:lang w:val="en-SG"/>
              </w:rPr>
              <w:t>.</w:t>
            </w:r>
          </w:p>
          <w:p w14:paraId="101DBD6B" w14:textId="77777777" w:rsidR="007E5FFB" w:rsidRPr="007E5FFB" w:rsidRDefault="007E5FFB" w:rsidP="007E5FFB">
            <w:pPr>
              <w:spacing w:afterLines="60" w:after="144" w:line="360" w:lineRule="auto"/>
              <w:rPr>
                <w:rFonts w:ascii="Arial" w:hAnsi="Arial" w:cs="Arial"/>
                <w:sz w:val="22"/>
                <w:szCs w:val="22"/>
                <w:lang w:val="en-SG"/>
              </w:rPr>
            </w:pPr>
          </w:p>
          <w:p w14:paraId="771C8353" w14:textId="77777777" w:rsidR="007E5FFB" w:rsidRPr="007E5FFB" w:rsidRDefault="007E5FFB" w:rsidP="003C7758">
            <w:pPr>
              <w:spacing w:afterLines="60" w:after="144" w:line="360" w:lineRule="auto"/>
              <w:jc w:val="both"/>
              <w:rPr>
                <w:rFonts w:ascii="Arial" w:hAnsi="Arial" w:cs="Arial"/>
                <w:b/>
                <w:bCs/>
                <w:lang w:val="en-SG"/>
              </w:rPr>
            </w:pPr>
            <w:r w:rsidRPr="007E5FFB">
              <w:rPr>
                <w:rFonts w:ascii="Arial" w:hAnsi="Arial" w:cs="Arial"/>
                <w:b/>
                <w:bCs/>
                <w:lang w:val="en-SG"/>
              </w:rPr>
              <w:t>A.3. Participant-level characteristics</w:t>
            </w:r>
          </w:p>
          <w:p w14:paraId="504F6345" w14:textId="646EC3BE" w:rsidR="000612E7" w:rsidRPr="007E5FFB" w:rsidRDefault="000612E7" w:rsidP="000612E7">
            <w:pPr>
              <w:spacing w:afterLines="60" w:after="144" w:line="360" w:lineRule="auto"/>
              <w:jc w:val="both"/>
              <w:rPr>
                <w:ins w:id="32" w:author="Microsoft Office User" w:date="2023-09-13T07:28:00Z"/>
                <w:rFonts w:ascii="Arial" w:hAnsi="Arial" w:cs="Arial"/>
                <w:sz w:val="22"/>
                <w:szCs w:val="22"/>
                <w:lang w:val="en-SG"/>
              </w:rPr>
            </w:pPr>
            <w:ins w:id="33" w:author="Microsoft Office User" w:date="2023-09-13T07:28:00Z">
              <w:r w:rsidRPr="007E5FFB">
                <w:rPr>
                  <w:rFonts w:ascii="Arial" w:hAnsi="Arial" w:cs="Arial"/>
                  <w:i/>
                  <w:sz w:val="22"/>
                  <w:szCs w:val="22"/>
                  <w:lang w:val="en-SG"/>
                </w:rPr>
                <w:t xml:space="preserve">Ocular health and functioning: </w:t>
              </w:r>
              <w:r w:rsidRPr="007E5FFB">
                <w:rPr>
                  <w:rFonts w:ascii="Arial" w:hAnsi="Arial" w:cs="Arial"/>
                  <w:sz w:val="22"/>
                  <w:szCs w:val="22"/>
                  <w:lang w:val="en-SG"/>
                </w:rPr>
                <w:t>any details on health and functioning of the participants’ eyes. This may include inclusion/exclusion criteria that were used in the study regarding ocular health and functioning (for example, colour blindness, ocular diseases, ocular-motor dysfunction, etc.) as well as any information on how ocular health and functioning was assessed (for example within the study protocol by an ophthalmologist, through medical history, self-reported, etc.)</w:t>
              </w:r>
              <w:r>
                <w:rPr>
                  <w:rFonts w:ascii="Arial" w:hAnsi="Arial" w:cs="Arial"/>
                  <w:sz w:val="22"/>
                  <w:szCs w:val="22"/>
                  <w:lang w:val="en-SG"/>
                </w:rPr>
                <w:t xml:space="preserve">, and whether participants were using any visual aids during the </w:t>
              </w:r>
            </w:ins>
            <w:ins w:id="34" w:author="Microsoft Office User" w:date="2023-09-13T07:29:00Z">
              <w:r>
                <w:rPr>
                  <w:rFonts w:ascii="Arial" w:hAnsi="Arial" w:cs="Arial"/>
                  <w:sz w:val="22"/>
                  <w:szCs w:val="22"/>
                  <w:lang w:val="en-SG"/>
                </w:rPr>
                <w:t>experiment</w:t>
              </w:r>
            </w:ins>
            <w:ins w:id="35" w:author="Microsoft Office User" w:date="2023-09-13T07:28:00Z">
              <w:r>
                <w:rPr>
                  <w:rFonts w:ascii="Arial" w:hAnsi="Arial" w:cs="Arial"/>
                  <w:sz w:val="22"/>
                  <w:szCs w:val="22"/>
                  <w:lang w:val="en-SG"/>
                </w:rPr>
                <w:t xml:space="preserve"> (e.g, glasses or contact lenses)</w:t>
              </w:r>
              <w:r w:rsidRPr="007E5FFB">
                <w:rPr>
                  <w:rFonts w:ascii="Arial" w:hAnsi="Arial" w:cs="Arial"/>
                  <w:sz w:val="22"/>
                  <w:szCs w:val="22"/>
                  <w:lang w:val="en-SG"/>
                </w:rPr>
                <w:t xml:space="preserve">. </w:t>
              </w:r>
            </w:ins>
          </w:p>
          <w:p w14:paraId="1BE70F00"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Pupil size and/or dilation: </w:t>
            </w:r>
            <w:r w:rsidRPr="007E5FFB">
              <w:rPr>
                <w:rFonts w:ascii="Arial" w:hAnsi="Arial" w:cs="Arial"/>
                <w:sz w:val="22"/>
                <w:szCs w:val="22"/>
                <w:lang w:val="en-SG"/>
              </w:rPr>
              <w:t xml:space="preserve">a description of pupil size and/or whether pupils were dilated during the experimental protocol. This may include information on whether pupil size was measured during the experiment (and if so, how) and/or whether pupil size was controlled, for example through pharmacological agents (and if so, how). </w:t>
            </w:r>
          </w:p>
          <w:p w14:paraId="0A37329E"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Relative time (e.g. to circadian phase or sleep):</w:t>
            </w:r>
            <w:r w:rsidRPr="007E5FFB">
              <w:rPr>
                <w:rFonts w:ascii="Arial" w:hAnsi="Arial" w:cs="Arial"/>
                <w:sz w:val="22"/>
                <w:szCs w:val="22"/>
                <w:lang w:val="en-SG"/>
              </w:rPr>
              <w:t xml:space="preserve"> a description of the time of the experimental light exposure relative to the participants’ sleep or circadian timing. This may either mean that the experimental light exposure was intentionally timed relative to sleep or circadian timing on the day of the experimental exposure (or from a prior measurement), or that sleep and/or circadian time was measured and the relative time has been reported/recorded post-exposure. </w:t>
            </w:r>
          </w:p>
          <w:p w14:paraId="029D930C" w14:textId="5F8113C2" w:rsidR="007E5FFB" w:rsidRPr="007E5FFB" w:rsidDel="000612E7" w:rsidRDefault="007E5FFB" w:rsidP="003C7758">
            <w:pPr>
              <w:spacing w:afterLines="60" w:after="144" w:line="360" w:lineRule="auto"/>
              <w:jc w:val="both"/>
              <w:rPr>
                <w:del w:id="36" w:author="Microsoft Office User" w:date="2023-09-13T07:28:00Z"/>
                <w:rFonts w:ascii="Arial" w:hAnsi="Arial" w:cs="Arial"/>
                <w:sz w:val="22"/>
                <w:szCs w:val="22"/>
                <w:lang w:val="en-SG"/>
              </w:rPr>
            </w:pPr>
            <w:del w:id="37" w:author="Microsoft Office User" w:date="2023-09-13T07:28:00Z">
              <w:r w:rsidRPr="007E5FFB" w:rsidDel="000612E7">
                <w:rPr>
                  <w:rFonts w:ascii="Arial" w:hAnsi="Arial" w:cs="Arial"/>
                  <w:i/>
                  <w:sz w:val="22"/>
                  <w:szCs w:val="22"/>
                  <w:lang w:val="en-SG"/>
                </w:rPr>
                <w:delText xml:space="preserve">Ocular health and functioning: </w:delText>
              </w:r>
              <w:r w:rsidRPr="007E5FFB" w:rsidDel="000612E7">
                <w:rPr>
                  <w:rFonts w:ascii="Arial" w:hAnsi="Arial" w:cs="Arial"/>
                  <w:sz w:val="22"/>
                  <w:szCs w:val="22"/>
                  <w:lang w:val="en-SG"/>
                </w:rPr>
                <w:delText xml:space="preserve">any details on health and functioning of the participants’ eyes. This may include inclusion/exclusion criteria that were used in the study regarding ocular health and functioning (for example, colour blindness, ocular diseases, ocular-motor dysfunction, etc.) as well as any information on how ocular health and functioning was assessed (for example within the study protocol by an ophthalmologist, through medical history, self-reported, etc.). </w:delText>
              </w:r>
            </w:del>
          </w:p>
          <w:p w14:paraId="721ED6F3" w14:textId="75DFF0C2" w:rsidR="007E5FFB" w:rsidRPr="007E5FFB" w:rsidRDefault="007E5FFB" w:rsidP="003C7758">
            <w:pPr>
              <w:spacing w:afterLines="60" w:after="144" w:line="360" w:lineRule="auto"/>
              <w:jc w:val="both"/>
              <w:rPr>
                <w:rFonts w:ascii="Arial" w:hAnsi="Arial" w:cs="Arial"/>
                <w:sz w:val="22"/>
                <w:szCs w:val="22"/>
                <w:lang w:val="en-SG"/>
              </w:rPr>
            </w:pPr>
            <w:del w:id="38" w:author="Microsoft Office User" w:date="2023-09-13T07:28:00Z">
              <w:r w:rsidRPr="007E5FFB" w:rsidDel="000612E7">
                <w:rPr>
                  <w:rFonts w:ascii="Arial" w:hAnsi="Arial" w:cs="Arial"/>
                  <w:sz w:val="22"/>
                  <w:szCs w:val="22"/>
                  <w:lang w:val="en-SG"/>
                </w:rPr>
                <w:delText xml:space="preserve"> </w:delText>
              </w:r>
            </w:del>
          </w:p>
          <w:p w14:paraId="24290CD6" w14:textId="77777777" w:rsidR="007E5FFB" w:rsidRPr="007E5FFB" w:rsidRDefault="007E5FFB" w:rsidP="003C7758">
            <w:pPr>
              <w:spacing w:afterLines="60" w:after="144" w:line="360" w:lineRule="auto"/>
              <w:jc w:val="both"/>
              <w:rPr>
                <w:rFonts w:ascii="Arial" w:hAnsi="Arial" w:cs="Arial"/>
                <w:b/>
                <w:bCs/>
                <w:sz w:val="28"/>
                <w:szCs w:val="28"/>
                <w:lang w:val="en-SG"/>
              </w:rPr>
            </w:pPr>
            <w:r w:rsidRPr="007E5FFB">
              <w:rPr>
                <w:rFonts w:ascii="Arial" w:hAnsi="Arial" w:cs="Arial"/>
                <w:b/>
                <w:bCs/>
                <w:sz w:val="28"/>
                <w:szCs w:val="28"/>
                <w:lang w:val="en-SG"/>
              </w:rPr>
              <w:t>B. Light characteristics</w:t>
            </w:r>
          </w:p>
          <w:p w14:paraId="55DE2F27" w14:textId="55922846"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t xml:space="preserve">Definitions and descriptions below have been adapted from the CIE E-International Lighting Vocabulary (E-ILV) and the α−opic toolboxes (Lucas et al., 2014, Schlangen et al., 2021). More information can be found below. </w:t>
            </w:r>
          </w:p>
          <w:p w14:paraId="631FF7C5" w14:textId="77777777" w:rsidR="002A2EF3" w:rsidRPr="007E5FFB" w:rsidRDefault="002A2EF3" w:rsidP="003C7758">
            <w:pPr>
              <w:spacing w:afterLines="60" w:after="144" w:line="360" w:lineRule="auto"/>
              <w:jc w:val="both"/>
              <w:rPr>
                <w:rFonts w:ascii="Arial" w:hAnsi="Arial" w:cs="Arial"/>
                <w:sz w:val="22"/>
                <w:szCs w:val="22"/>
                <w:lang w:val="en-SG"/>
              </w:rPr>
            </w:pPr>
          </w:p>
          <w:p w14:paraId="47C3DAF6"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b/>
                <w:bCs/>
                <w:lang w:val="en-SG"/>
              </w:rPr>
              <w:t>B.1. Light source type(s).</w:t>
            </w:r>
            <w:r w:rsidRPr="007E5FFB">
              <w:rPr>
                <w:rFonts w:ascii="Arial" w:hAnsi="Arial" w:cs="Arial"/>
                <w:sz w:val="22"/>
                <w:szCs w:val="22"/>
                <w:lang w:val="en-SG"/>
              </w:rPr>
              <w:t xml:space="preserve"> Please select all that are relevant.</w:t>
            </w:r>
          </w:p>
          <w:p w14:paraId="3FB3E982" w14:textId="4C8BBEAC" w:rsidR="007E5FFB" w:rsidRPr="007E5FFB" w:rsidRDefault="007E5FFB" w:rsidP="003C7758">
            <w:pPr>
              <w:spacing w:afterLines="60" w:after="144" w:line="360" w:lineRule="auto"/>
              <w:jc w:val="both"/>
              <w:rPr>
                <w:rFonts w:ascii="Arial" w:hAnsi="Arial" w:cs="Arial"/>
                <w:iCs/>
                <w:sz w:val="22"/>
                <w:szCs w:val="22"/>
                <w:lang w:val="en-SG"/>
              </w:rPr>
            </w:pPr>
            <w:r w:rsidRPr="007E5FFB">
              <w:rPr>
                <w:rFonts w:ascii="Arial" w:hAnsi="Arial" w:cs="Arial"/>
                <w:iCs/>
                <w:sz w:val="22"/>
                <w:szCs w:val="22"/>
                <w:lang w:val="en-SG"/>
              </w:rPr>
              <w:t xml:space="preserve">A description of the background and experimental light sources, types and locations used in the study, please tick all relevant options listed </w:t>
            </w:r>
            <w:del w:id="39" w:author="Microsoft Office User" w:date="2023-09-13T07:47:00Z">
              <w:r w:rsidRPr="007E5FFB" w:rsidDel="0001042E">
                <w:rPr>
                  <w:rFonts w:ascii="Arial" w:hAnsi="Arial" w:cs="Arial"/>
                  <w:iCs/>
                  <w:sz w:val="22"/>
                  <w:szCs w:val="22"/>
                  <w:lang w:val="en-SG"/>
                </w:rPr>
                <w:delText>below</w:delText>
              </w:r>
            </w:del>
            <w:ins w:id="40" w:author="Microsoft Office User" w:date="2023-09-13T07:47:00Z">
              <w:r w:rsidR="0001042E">
                <w:rPr>
                  <w:rFonts w:ascii="Arial" w:hAnsi="Arial" w:cs="Arial"/>
                  <w:iCs/>
                  <w:sz w:val="22"/>
                  <w:szCs w:val="22"/>
                  <w:lang w:val="en-SG"/>
                </w:rPr>
                <w:t>on the checklist</w:t>
              </w:r>
            </w:ins>
            <w:r w:rsidRPr="007E5FFB">
              <w:rPr>
                <w:rFonts w:ascii="Arial" w:hAnsi="Arial" w:cs="Arial"/>
                <w:iCs/>
                <w:sz w:val="22"/>
                <w:szCs w:val="22"/>
                <w:lang w:val="en-SG"/>
              </w:rPr>
              <w:t>. If a device (e.g., emissive surface or light emitting glasses) are being used in an illuminated room, please select both sources and provide details of the combined illumination as well as individual sources. This could include a description of any static filtering materials applied to the light source (for example neutral density filters)</w:t>
            </w:r>
            <w:ins w:id="41" w:author="Microsoft Office User" w:date="2023-09-13T07:38:00Z">
              <w:r w:rsidR="009D5F95">
                <w:rPr>
                  <w:rFonts w:ascii="Arial" w:hAnsi="Arial" w:cs="Arial"/>
                  <w:iCs/>
                  <w:sz w:val="22"/>
                  <w:szCs w:val="22"/>
                  <w:lang w:val="en-SG"/>
                </w:rPr>
                <w:t xml:space="preserve"> and dimming</w:t>
              </w:r>
            </w:ins>
            <w:ins w:id="42" w:author="Microsoft Office User" w:date="2023-09-13T07:39:00Z">
              <w:r w:rsidR="00FD56D9">
                <w:rPr>
                  <w:rFonts w:ascii="Arial" w:hAnsi="Arial" w:cs="Arial"/>
                  <w:iCs/>
                  <w:sz w:val="22"/>
                  <w:szCs w:val="22"/>
                  <w:lang w:val="en-SG"/>
                </w:rPr>
                <w:t>/</w:t>
              </w:r>
            </w:ins>
            <w:ins w:id="43" w:author="Microsoft Office User" w:date="2023-09-13T07:38:00Z">
              <w:r w:rsidR="009D5F95">
                <w:rPr>
                  <w:rFonts w:ascii="Arial" w:hAnsi="Arial" w:cs="Arial"/>
                  <w:iCs/>
                  <w:sz w:val="22"/>
                  <w:szCs w:val="22"/>
                  <w:lang w:val="en-SG"/>
                </w:rPr>
                <w:t xml:space="preserve">tuning </w:t>
              </w:r>
            </w:ins>
            <w:ins w:id="44" w:author="Microsoft Office User" w:date="2023-09-13T07:39:00Z">
              <w:r w:rsidR="00FD56D9">
                <w:rPr>
                  <w:rFonts w:ascii="Arial" w:hAnsi="Arial" w:cs="Arial"/>
                  <w:iCs/>
                  <w:sz w:val="22"/>
                  <w:szCs w:val="22"/>
                  <w:lang w:val="en-SG"/>
                </w:rPr>
                <w:t>capabilities</w:t>
              </w:r>
            </w:ins>
            <w:r w:rsidRPr="007E5FFB">
              <w:rPr>
                <w:rFonts w:ascii="Arial" w:hAnsi="Arial" w:cs="Arial"/>
                <w:iCs/>
                <w:sz w:val="22"/>
                <w:szCs w:val="22"/>
                <w:lang w:val="en-SG"/>
              </w:rPr>
              <w:t>.</w:t>
            </w:r>
            <w:del w:id="45" w:author="Microsoft Office User" w:date="2023-09-13T07:38:00Z">
              <w:r w:rsidRPr="007E5FFB" w:rsidDel="009D5F95">
                <w:rPr>
                  <w:rFonts w:ascii="Arial" w:hAnsi="Arial" w:cs="Arial"/>
                  <w:iCs/>
                  <w:sz w:val="22"/>
                  <w:szCs w:val="22"/>
                  <w:lang w:val="en-SG"/>
                </w:rPr>
                <w:delText xml:space="preserve"> </w:delText>
              </w:r>
            </w:del>
          </w:p>
          <w:p w14:paraId="7411E768" w14:textId="77777777" w:rsidR="007E5FFB" w:rsidRPr="007E5FFB" w:rsidRDefault="007E5FFB" w:rsidP="003C7758">
            <w:pPr>
              <w:spacing w:afterLines="60" w:after="144" w:line="360" w:lineRule="auto"/>
              <w:jc w:val="both"/>
              <w:rPr>
                <w:rFonts w:ascii="Arial" w:hAnsi="Arial" w:cs="Arial"/>
                <w:iCs/>
                <w:sz w:val="22"/>
                <w:szCs w:val="22"/>
                <w:lang w:val="en-SG"/>
              </w:rPr>
            </w:pPr>
            <w:r w:rsidRPr="007E5FFB">
              <w:rPr>
                <w:rFonts w:ascii="Arial" w:hAnsi="Arial" w:cs="Arial"/>
                <w:iCs/>
                <w:sz w:val="22"/>
                <w:szCs w:val="22"/>
                <w:lang w:val="en-SG"/>
              </w:rPr>
              <w:lastRenderedPageBreak/>
              <w:t>Options are:</w:t>
            </w:r>
          </w:p>
          <w:p w14:paraId="6DE7700C" w14:textId="4BD35C80" w:rsidR="007E5FFB" w:rsidRPr="007E5FFB" w:rsidRDefault="007E5FFB" w:rsidP="003C7758">
            <w:pPr>
              <w:numPr>
                <w:ilvl w:val="0"/>
                <w:numId w:val="8"/>
              </w:numPr>
              <w:spacing w:afterLines="60" w:after="144" w:line="360" w:lineRule="auto"/>
              <w:jc w:val="both"/>
              <w:rPr>
                <w:rFonts w:ascii="Arial" w:hAnsi="Arial" w:cs="Arial"/>
                <w:i/>
                <w:sz w:val="22"/>
                <w:szCs w:val="22"/>
                <w:lang w:val="en-SG"/>
              </w:rPr>
            </w:pPr>
            <w:r w:rsidRPr="007E5FFB">
              <w:rPr>
                <w:rFonts w:ascii="Arial" w:hAnsi="Arial" w:cs="Arial"/>
                <w:i/>
                <w:sz w:val="22"/>
                <w:szCs w:val="22"/>
                <w:lang w:val="en-SG"/>
              </w:rPr>
              <w:t xml:space="preserve">Room illumination (overhead or other): </w:t>
            </w:r>
            <w:r w:rsidRPr="007E5FFB">
              <w:rPr>
                <w:rFonts w:ascii="Arial" w:hAnsi="Arial" w:cs="Arial"/>
                <w:sz w:val="22"/>
                <w:szCs w:val="22"/>
                <w:lang w:val="en-SG"/>
              </w:rPr>
              <w:t xml:space="preserve">a wall, </w:t>
            </w:r>
            <w:del w:id="46" w:author="Microsoft Office User" w:date="2023-09-13T07:11:00Z">
              <w:r w:rsidRPr="007E5FFB" w:rsidDel="00BC6B17">
                <w:rPr>
                  <w:rFonts w:ascii="Arial" w:hAnsi="Arial" w:cs="Arial"/>
                  <w:sz w:val="22"/>
                  <w:szCs w:val="22"/>
                  <w:lang w:val="en-SG"/>
                </w:rPr>
                <w:delText>roof</w:delText>
              </w:r>
            </w:del>
            <w:ins w:id="47" w:author="Microsoft Office User" w:date="2023-09-13T07:11:00Z">
              <w:r w:rsidR="00BC6B17">
                <w:rPr>
                  <w:rFonts w:ascii="Arial" w:hAnsi="Arial" w:cs="Arial"/>
                  <w:sz w:val="22"/>
                  <w:szCs w:val="22"/>
                  <w:lang w:val="en-SG"/>
                </w:rPr>
                <w:t>ceiling</w:t>
              </w:r>
            </w:ins>
            <w:r w:rsidRPr="007E5FFB">
              <w:rPr>
                <w:rFonts w:ascii="Arial" w:hAnsi="Arial" w:cs="Arial"/>
                <w:sz w:val="22"/>
                <w:szCs w:val="22"/>
                <w:lang w:val="en-SG"/>
              </w:rPr>
              <w:t>, or floor-mounted light source resulting in room illumination. Examples include:</w:t>
            </w:r>
            <w:del w:id="48" w:author="Microsoft Office User" w:date="2023-09-13T07:30:00Z">
              <w:r w:rsidRPr="007E5FFB" w:rsidDel="008330A0">
                <w:rPr>
                  <w:rFonts w:ascii="Arial" w:hAnsi="Arial" w:cs="Arial"/>
                  <w:sz w:val="22"/>
                  <w:szCs w:val="22"/>
                  <w:lang w:val="en-SG"/>
                </w:rPr>
                <w:delText xml:space="preserve"> </w:delText>
              </w:r>
            </w:del>
            <w:ins w:id="49" w:author="Microsoft Office User" w:date="2023-09-13T07:29:00Z">
              <w:r w:rsidR="000612E7">
                <w:rPr>
                  <w:rFonts w:ascii="Arial" w:hAnsi="Arial" w:cs="Arial"/>
                  <w:sz w:val="22"/>
                  <w:szCs w:val="22"/>
                  <w:lang w:val="en-SG"/>
                </w:rPr>
                <w:t xml:space="preserve"> </w:t>
              </w:r>
            </w:ins>
            <w:r w:rsidRPr="007E5FFB">
              <w:rPr>
                <w:rFonts w:ascii="Arial" w:hAnsi="Arial" w:cs="Arial"/>
                <w:sz w:val="22"/>
                <w:szCs w:val="22"/>
                <w:lang w:val="en-SG"/>
              </w:rPr>
              <w:t xml:space="preserve">ceiling </w:t>
            </w:r>
            <w:del w:id="50" w:author="Microsoft Office User" w:date="2023-09-13T07:11:00Z">
              <w:r w:rsidRPr="007E5FFB" w:rsidDel="00BC6B17">
                <w:rPr>
                  <w:rFonts w:ascii="Arial" w:hAnsi="Arial" w:cs="Arial"/>
                  <w:sz w:val="22"/>
                  <w:szCs w:val="22"/>
                  <w:lang w:val="en-SG"/>
                </w:rPr>
                <w:delText>lights and background light.</w:delText>
              </w:r>
            </w:del>
            <w:ins w:id="51" w:author="Microsoft Office User" w:date="2023-09-13T07:11:00Z">
              <w:r w:rsidR="00BC6B17">
                <w:rPr>
                  <w:rFonts w:ascii="Arial" w:hAnsi="Arial" w:cs="Arial"/>
                  <w:sz w:val="22"/>
                  <w:szCs w:val="22"/>
                  <w:lang w:val="en-SG"/>
                </w:rPr>
                <w:t xml:space="preserve">luminaire, </w:t>
              </w:r>
            </w:ins>
            <w:ins w:id="52" w:author="Microsoft Office User" w:date="2023-09-13T07:12:00Z">
              <w:r w:rsidR="00BC6B17">
                <w:rPr>
                  <w:rFonts w:ascii="Arial" w:hAnsi="Arial" w:cs="Arial"/>
                  <w:sz w:val="22"/>
                  <w:szCs w:val="22"/>
                  <w:lang w:val="en-SG"/>
                </w:rPr>
                <w:t>free</w:t>
              </w:r>
            </w:ins>
            <w:ins w:id="53" w:author="Microsoft Office User" w:date="2023-09-13T07:15:00Z">
              <w:r w:rsidR="001D04DE">
                <w:rPr>
                  <w:rFonts w:ascii="Arial" w:hAnsi="Arial" w:cs="Arial"/>
                  <w:sz w:val="22"/>
                  <w:szCs w:val="22"/>
                  <w:lang w:val="en-SG"/>
                </w:rPr>
                <w:t xml:space="preserve"> </w:t>
              </w:r>
            </w:ins>
            <w:ins w:id="54" w:author="Microsoft Office User" w:date="2023-09-13T07:12:00Z">
              <w:r w:rsidR="00BC6B17">
                <w:rPr>
                  <w:rFonts w:ascii="Arial" w:hAnsi="Arial" w:cs="Arial"/>
                  <w:sz w:val="22"/>
                  <w:szCs w:val="22"/>
                  <w:lang w:val="en-SG"/>
                </w:rPr>
                <w:t>floor</w:t>
              </w:r>
            </w:ins>
            <w:ins w:id="55" w:author="Microsoft Office User" w:date="2023-09-13T07:15:00Z">
              <w:r w:rsidR="001D04DE">
                <w:rPr>
                  <w:rFonts w:ascii="Arial" w:hAnsi="Arial" w:cs="Arial"/>
                  <w:sz w:val="22"/>
                  <w:szCs w:val="22"/>
                  <w:lang w:val="en-SG"/>
                </w:rPr>
                <w:t xml:space="preserve"> </w:t>
              </w:r>
            </w:ins>
            <w:ins w:id="56" w:author="Microsoft Office User" w:date="2023-09-13T07:12:00Z">
              <w:r w:rsidR="00BC6B17">
                <w:rPr>
                  <w:rFonts w:ascii="Arial" w:hAnsi="Arial" w:cs="Arial"/>
                  <w:sz w:val="22"/>
                  <w:szCs w:val="22"/>
                  <w:lang w:val="en-SG"/>
                </w:rPr>
                <w:t>standing luminaire</w:t>
              </w:r>
            </w:ins>
            <w:ins w:id="57" w:author="Microsoft Office User" w:date="2023-09-13T07:13:00Z">
              <w:r w:rsidR="00E10B77">
                <w:rPr>
                  <w:rFonts w:ascii="Arial" w:hAnsi="Arial" w:cs="Arial"/>
                  <w:sz w:val="22"/>
                  <w:szCs w:val="22"/>
                  <w:lang w:val="en-SG"/>
                </w:rPr>
                <w:t>, wall</w:t>
              </w:r>
            </w:ins>
            <w:ins w:id="58" w:author="Microsoft Office User" w:date="2023-09-13T07:14:00Z">
              <w:r w:rsidR="003A74BD">
                <w:rPr>
                  <w:rFonts w:ascii="Arial" w:hAnsi="Arial" w:cs="Arial"/>
                  <w:sz w:val="22"/>
                  <w:szCs w:val="22"/>
                  <w:lang w:val="en-SG"/>
                </w:rPr>
                <w:t xml:space="preserve"> </w:t>
              </w:r>
            </w:ins>
            <w:ins w:id="59" w:author="Microsoft Office User" w:date="2023-09-13T07:13:00Z">
              <w:r w:rsidR="00E10B77">
                <w:rPr>
                  <w:rFonts w:ascii="Arial" w:hAnsi="Arial" w:cs="Arial"/>
                  <w:sz w:val="22"/>
                  <w:szCs w:val="22"/>
                  <w:lang w:val="en-SG"/>
                </w:rPr>
                <w:t>washer</w:t>
              </w:r>
            </w:ins>
            <w:ins w:id="60" w:author="Microsoft Office User" w:date="2023-09-13T07:31:00Z">
              <w:r w:rsidR="00AB651E">
                <w:rPr>
                  <w:rFonts w:ascii="Arial" w:hAnsi="Arial" w:cs="Arial"/>
                  <w:sz w:val="22"/>
                  <w:szCs w:val="22"/>
                  <w:lang w:val="en-SG"/>
                </w:rPr>
                <w:t>, daylight</w:t>
              </w:r>
            </w:ins>
            <w:ins w:id="61" w:author="Microsoft Office User" w:date="2023-09-13T07:12:00Z">
              <w:r w:rsidR="00BC6B17">
                <w:rPr>
                  <w:rFonts w:ascii="Arial" w:hAnsi="Arial" w:cs="Arial"/>
                  <w:sz w:val="22"/>
                  <w:szCs w:val="22"/>
                  <w:lang w:val="en-SG"/>
                </w:rPr>
                <w:t>.</w:t>
              </w:r>
            </w:ins>
            <w:del w:id="62" w:author="Microsoft Office User" w:date="2023-09-13T07:13:00Z">
              <w:r w:rsidRPr="007E5FFB" w:rsidDel="00E10B77">
                <w:rPr>
                  <w:rFonts w:ascii="Arial" w:hAnsi="Arial" w:cs="Arial"/>
                  <w:sz w:val="22"/>
                  <w:szCs w:val="22"/>
                  <w:lang w:val="en-SG"/>
                </w:rPr>
                <w:delText xml:space="preserve"> </w:delText>
              </w:r>
            </w:del>
          </w:p>
          <w:p w14:paraId="62C27285" w14:textId="77777777" w:rsidR="007E5FFB" w:rsidRPr="007E5FFB" w:rsidRDefault="007E5FFB" w:rsidP="003C7758">
            <w:pPr>
              <w:numPr>
                <w:ilvl w:val="0"/>
                <w:numId w:val="8"/>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Emissive surfaces including displays (incl. light therapy devices):</w:t>
            </w:r>
            <w:r w:rsidRPr="007E5FFB">
              <w:rPr>
                <w:rFonts w:ascii="Arial" w:hAnsi="Arial" w:cs="Arial"/>
                <w:sz w:val="22"/>
                <w:szCs w:val="22"/>
                <w:lang w:val="en-SG"/>
              </w:rPr>
              <w:t xml:space="preserve"> light stimulus restricted to a surface. For example: Screens, light therapy devices, stand-alone LED panels. For these types of devices, radiance and luminance-related metrics are the recommended metrics to characterise the light level (see Section B2).</w:t>
            </w:r>
          </w:p>
          <w:p w14:paraId="58B04363" w14:textId="77777777" w:rsidR="007E5FFB" w:rsidRPr="007E5FFB" w:rsidRDefault="007E5FFB" w:rsidP="003C7758">
            <w:pPr>
              <w:numPr>
                <w:ilvl w:val="0"/>
                <w:numId w:val="8"/>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Wearable light emitting devices: </w:t>
            </w:r>
            <w:r w:rsidRPr="007E5FFB">
              <w:rPr>
                <w:rFonts w:ascii="Arial" w:hAnsi="Arial" w:cs="Arial"/>
                <w:sz w:val="22"/>
                <w:szCs w:val="22"/>
                <w:lang w:val="en-SG"/>
              </w:rPr>
              <w:t>wearable devices with the capability of acting as a light source. For example: light emitting therapy glasses.</w:t>
            </w:r>
          </w:p>
          <w:p w14:paraId="7D161C74" w14:textId="77777777" w:rsidR="007E5FFB" w:rsidRPr="007E5FFB" w:rsidRDefault="007E5FFB" w:rsidP="003C7758">
            <w:pPr>
              <w:numPr>
                <w:ilvl w:val="0"/>
                <w:numId w:val="8"/>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Ganzfeld exposure: </w:t>
            </w:r>
            <w:r w:rsidRPr="007E5FFB">
              <w:rPr>
                <w:rFonts w:ascii="Arial" w:hAnsi="Arial" w:cs="Arial"/>
                <w:sz w:val="22"/>
                <w:szCs w:val="22"/>
                <w:lang w:val="en-SG"/>
              </w:rPr>
              <w:t>light exposure with a uniform full-field.</w:t>
            </w:r>
          </w:p>
          <w:p w14:paraId="544E9922" w14:textId="12B2135D" w:rsidR="007E5FFB" w:rsidRPr="007E5FFB" w:rsidRDefault="007E5FFB" w:rsidP="003C7758">
            <w:pPr>
              <w:numPr>
                <w:ilvl w:val="0"/>
                <w:numId w:val="8"/>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Other: </w:t>
            </w:r>
            <w:r w:rsidRPr="007E5FFB">
              <w:rPr>
                <w:rFonts w:ascii="Arial" w:hAnsi="Arial" w:cs="Arial"/>
                <w:sz w:val="22"/>
                <w:szCs w:val="22"/>
                <w:lang w:val="en-SG"/>
              </w:rPr>
              <w:t xml:space="preserve">other potential light delivery sources not specified under Section </w:t>
            </w:r>
            <w:r w:rsidRPr="007E5FFB">
              <w:rPr>
                <w:rFonts w:ascii="Arial" w:hAnsi="Arial" w:cs="Arial"/>
                <w:b/>
                <w:bCs/>
                <w:sz w:val="22"/>
                <w:szCs w:val="22"/>
                <w:lang w:val="en-SG"/>
              </w:rPr>
              <w:t>B1</w:t>
            </w:r>
            <w:r w:rsidRPr="008330A0">
              <w:rPr>
                <w:rFonts w:ascii="Arial" w:hAnsi="Arial" w:cs="Arial"/>
                <w:sz w:val="22"/>
                <w:szCs w:val="22"/>
                <w:lang w:val="en-SG"/>
              </w:rPr>
              <w:t>.</w:t>
            </w:r>
          </w:p>
          <w:p w14:paraId="66558517"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t>Please also indicate which of the following best describes your light source/exposure:</w:t>
            </w:r>
          </w:p>
          <w:p w14:paraId="79DFB817" w14:textId="77777777" w:rsidR="007E5FFB" w:rsidRPr="007E5FFB" w:rsidRDefault="007E5FFB" w:rsidP="003C7758">
            <w:pPr>
              <w:numPr>
                <w:ilvl w:val="0"/>
                <w:numId w:val="6"/>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Polychromatic light: </w:t>
            </w:r>
            <w:r w:rsidRPr="007E5FFB">
              <w:rPr>
                <w:rFonts w:ascii="Arial" w:hAnsi="Arial" w:cs="Arial"/>
                <w:sz w:val="22"/>
                <w:szCs w:val="22"/>
                <w:lang w:val="en-SG"/>
              </w:rPr>
              <w:t xml:space="preserve">light source with a broadband spectral distribution. </w:t>
            </w:r>
          </w:p>
          <w:p w14:paraId="16A64A69" w14:textId="77777777" w:rsidR="007E5FFB" w:rsidRPr="007E5FFB" w:rsidRDefault="007E5FFB" w:rsidP="003C7758">
            <w:pPr>
              <w:numPr>
                <w:ilvl w:val="0"/>
                <w:numId w:val="6"/>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Monochromatic or narrowband light: </w:t>
            </w:r>
            <w:r w:rsidRPr="007E5FFB">
              <w:rPr>
                <w:rFonts w:ascii="Arial" w:hAnsi="Arial" w:cs="Arial"/>
                <w:sz w:val="22"/>
                <w:szCs w:val="22"/>
                <w:lang w:val="en-SG"/>
              </w:rPr>
              <w:t xml:space="preserve">a monochromatic light source is characterised by a light around single wavelength, while narrowband light covers a narrow range of wavelengths or that have a small fractional bandwidth. The source would have a clearly defined peak wavelength with a defined full width at half max amplitude. </w:t>
            </w:r>
          </w:p>
          <w:p w14:paraId="048161F5" w14:textId="5B02BD7A"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Type, make and manufacturer of the </w:t>
            </w:r>
            <w:ins w:id="63" w:author="Microsoft Office User" w:date="2023-09-13T07:23:00Z">
              <w:r w:rsidR="00E54882">
                <w:rPr>
                  <w:rFonts w:ascii="Arial" w:hAnsi="Arial" w:cs="Arial"/>
                  <w:i/>
                  <w:sz w:val="22"/>
                  <w:szCs w:val="22"/>
                  <w:lang w:val="en-SG"/>
                </w:rPr>
                <w:t>luminaire/</w:t>
              </w:r>
            </w:ins>
            <w:r w:rsidRPr="007E5FFB">
              <w:rPr>
                <w:rFonts w:ascii="Arial" w:hAnsi="Arial" w:cs="Arial"/>
                <w:i/>
                <w:sz w:val="22"/>
                <w:szCs w:val="22"/>
                <w:lang w:val="en-SG"/>
              </w:rPr>
              <w:t xml:space="preserve">light source: </w:t>
            </w:r>
            <w:r w:rsidRPr="007E5FFB">
              <w:rPr>
                <w:rFonts w:ascii="Arial" w:hAnsi="Arial" w:cs="Arial"/>
                <w:sz w:val="22"/>
                <w:szCs w:val="22"/>
                <w:lang w:val="en-SG"/>
              </w:rPr>
              <w:t xml:space="preserve">a description of the type, make and manufacturer of </w:t>
            </w:r>
            <w:del w:id="64" w:author="Microsoft Office User" w:date="2023-09-13T07:33:00Z">
              <w:r w:rsidRPr="007E5FFB" w:rsidDel="00FC794A">
                <w:rPr>
                  <w:rFonts w:ascii="Arial" w:hAnsi="Arial" w:cs="Arial"/>
                  <w:sz w:val="22"/>
                  <w:szCs w:val="22"/>
                  <w:lang w:val="en-SG"/>
                </w:rPr>
                <w:delText xml:space="preserve">the </w:delText>
              </w:r>
            </w:del>
            <w:ins w:id="65" w:author="Microsoft Office User" w:date="2023-09-13T07:33:00Z">
              <w:r w:rsidR="00FC794A">
                <w:rPr>
                  <w:rFonts w:ascii="Arial" w:hAnsi="Arial" w:cs="Arial"/>
                  <w:sz w:val="22"/>
                  <w:szCs w:val="22"/>
                  <w:lang w:val="en-SG"/>
                </w:rPr>
                <w:t>each</w:t>
              </w:r>
              <w:r w:rsidR="00FC794A" w:rsidRPr="007E5FFB">
                <w:rPr>
                  <w:rFonts w:ascii="Arial" w:hAnsi="Arial" w:cs="Arial"/>
                  <w:sz w:val="22"/>
                  <w:szCs w:val="22"/>
                  <w:lang w:val="en-SG"/>
                </w:rPr>
                <w:t xml:space="preserve"> </w:t>
              </w:r>
            </w:ins>
            <w:ins w:id="66" w:author="Microsoft Office User" w:date="2023-09-13T07:23:00Z">
              <w:r w:rsidR="00E54882">
                <w:rPr>
                  <w:rFonts w:ascii="Arial" w:hAnsi="Arial" w:cs="Arial"/>
                  <w:sz w:val="22"/>
                  <w:szCs w:val="22"/>
                  <w:lang w:val="en-SG"/>
                </w:rPr>
                <w:t>luminaire/</w:t>
              </w:r>
            </w:ins>
            <w:r w:rsidRPr="007E5FFB">
              <w:rPr>
                <w:rFonts w:ascii="Arial" w:hAnsi="Arial" w:cs="Arial"/>
                <w:sz w:val="22"/>
                <w:szCs w:val="22"/>
                <w:lang w:val="en-SG"/>
              </w:rPr>
              <w:t>light source</w:t>
            </w:r>
            <w:del w:id="67" w:author="Microsoft Office User" w:date="2023-09-13T07:33:00Z">
              <w:r w:rsidRPr="007E5FFB" w:rsidDel="00FC794A">
                <w:rPr>
                  <w:rFonts w:ascii="Arial" w:hAnsi="Arial" w:cs="Arial"/>
                  <w:sz w:val="22"/>
                  <w:szCs w:val="22"/>
                  <w:lang w:val="en-SG"/>
                </w:rPr>
                <w:delText>(s)</w:delText>
              </w:r>
            </w:del>
            <w:r w:rsidRPr="007E5FFB">
              <w:rPr>
                <w:rFonts w:ascii="Arial" w:hAnsi="Arial" w:cs="Arial"/>
                <w:sz w:val="22"/>
                <w:szCs w:val="22"/>
                <w:lang w:val="en-SG"/>
              </w:rPr>
              <w:t xml:space="preserve"> used for the stimulation.</w:t>
            </w:r>
          </w:p>
          <w:p w14:paraId="7297B63D" w14:textId="7478590C" w:rsidR="007E5FFB" w:rsidRPr="007E5FFB" w:rsidRDefault="007E5FFB" w:rsidP="007E5FFB">
            <w:pPr>
              <w:spacing w:afterLines="60" w:after="144" w:line="360" w:lineRule="auto"/>
              <w:rPr>
                <w:rFonts w:ascii="Arial" w:hAnsi="Arial" w:cs="Arial"/>
                <w:sz w:val="22"/>
                <w:szCs w:val="22"/>
                <w:lang w:val="en-SG"/>
              </w:rPr>
            </w:pPr>
            <w:r w:rsidRPr="007E5FFB">
              <w:rPr>
                <w:rFonts w:ascii="Arial" w:hAnsi="Arial" w:cs="Arial"/>
                <w:sz w:val="22"/>
                <w:szCs w:val="22"/>
                <w:lang w:val="en-SG"/>
              </w:rPr>
              <w:t xml:space="preserve">Type: Fluorescent T5 </w:t>
            </w:r>
            <w:del w:id="68" w:author="Microsoft Office User" w:date="2023-09-13T07:13:00Z">
              <w:r w:rsidRPr="007E5FFB" w:rsidDel="00BC6B17">
                <w:rPr>
                  <w:rFonts w:ascii="Arial" w:hAnsi="Arial" w:cs="Arial"/>
                  <w:sz w:val="22"/>
                  <w:szCs w:val="22"/>
                  <w:lang w:val="en-SG"/>
                </w:rPr>
                <w:delText>tube</w:delText>
              </w:r>
            </w:del>
            <w:ins w:id="69" w:author="Microsoft Office User" w:date="2023-09-13T07:13:00Z">
              <w:r w:rsidR="00BC6B17">
                <w:rPr>
                  <w:rFonts w:ascii="Arial" w:hAnsi="Arial" w:cs="Arial"/>
                  <w:sz w:val="22"/>
                  <w:szCs w:val="22"/>
                  <w:lang w:val="en-SG"/>
                </w:rPr>
                <w:t>lamps</w:t>
              </w:r>
            </w:ins>
            <w:del w:id="70" w:author="Microsoft Office User" w:date="2023-09-13T07:13:00Z">
              <w:r w:rsidRPr="007E5FFB" w:rsidDel="00BC6B17">
                <w:rPr>
                  <w:rFonts w:ascii="Arial" w:hAnsi="Arial" w:cs="Arial"/>
                  <w:sz w:val="22"/>
                  <w:szCs w:val="22"/>
                  <w:lang w:val="en-SG"/>
                </w:rPr>
                <w:delText>s</w:delText>
              </w:r>
            </w:del>
            <w:r w:rsidRPr="007E5FFB">
              <w:rPr>
                <w:rFonts w:ascii="Arial" w:hAnsi="Arial" w:cs="Arial"/>
                <w:sz w:val="22"/>
                <w:szCs w:val="22"/>
                <w:lang w:val="en-SG"/>
              </w:rPr>
              <w:t xml:space="preserve">, LED </w:t>
            </w:r>
            <w:del w:id="71" w:author="Microsoft Office User" w:date="2023-09-13T07:13:00Z">
              <w:r w:rsidRPr="007E5FFB" w:rsidDel="00BC6B17">
                <w:rPr>
                  <w:rFonts w:ascii="Arial" w:hAnsi="Arial" w:cs="Arial"/>
                  <w:sz w:val="22"/>
                  <w:szCs w:val="22"/>
                  <w:lang w:val="en-SG"/>
                </w:rPr>
                <w:delText>light bulb, LED panel, LED strips, etc.</w:delText>
              </w:r>
            </w:del>
            <w:ins w:id="72" w:author="Microsoft Office User" w:date="2023-09-13T07:13:00Z">
              <w:r w:rsidR="00BC6B17">
                <w:rPr>
                  <w:rFonts w:ascii="Arial" w:hAnsi="Arial" w:cs="Arial"/>
                  <w:sz w:val="22"/>
                  <w:szCs w:val="22"/>
                  <w:lang w:val="en-SG"/>
                </w:rPr>
                <w:t>lamp.</w:t>
              </w:r>
            </w:ins>
            <w:r w:rsidRPr="007E5FFB">
              <w:rPr>
                <w:rFonts w:ascii="Arial" w:hAnsi="Arial" w:cs="Arial"/>
                <w:sz w:val="22"/>
                <w:szCs w:val="22"/>
                <w:lang w:val="en-SG"/>
              </w:rPr>
              <w:t xml:space="preserve"> </w:t>
            </w:r>
            <w:r w:rsidRPr="007E5FFB">
              <w:rPr>
                <w:rFonts w:ascii="Arial" w:hAnsi="Arial" w:cs="Arial"/>
                <w:sz w:val="22"/>
                <w:szCs w:val="22"/>
                <w:lang w:val="en-SG"/>
              </w:rPr>
              <w:br/>
              <w:t xml:space="preserve">Make: model number </w:t>
            </w:r>
            <w:r w:rsidRPr="007E5FFB">
              <w:rPr>
                <w:rFonts w:ascii="Arial" w:hAnsi="Arial" w:cs="Arial"/>
                <w:sz w:val="22"/>
                <w:szCs w:val="22"/>
                <w:lang w:val="en-SG"/>
              </w:rPr>
              <w:br/>
              <w:t>Manufacturer: Company name and address</w:t>
            </w:r>
          </w:p>
          <w:p w14:paraId="413731E1" w14:textId="5FF8747C"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Use of wearable filtering apparatus: </w:t>
            </w:r>
            <w:r w:rsidRPr="007E5FFB">
              <w:rPr>
                <w:rFonts w:ascii="Arial" w:hAnsi="Arial" w:cs="Arial"/>
                <w:sz w:val="22"/>
                <w:szCs w:val="22"/>
                <w:lang w:val="en-SG"/>
              </w:rPr>
              <w:t xml:space="preserve">a description of any wearable device(s) that modifies the absolute flux level (radiant or luminous) or relative spectral distribution, or both, of light passing through it. For example, blue-blocking glasses. This may include a description of the make and model, as well as an indication of the impact on the spectral quality and/or amount of light. </w:t>
            </w:r>
          </w:p>
          <w:p w14:paraId="599995E2" w14:textId="77777777" w:rsidR="007E5FFB" w:rsidRPr="007E5FFB" w:rsidRDefault="007E5FFB" w:rsidP="007E5FFB">
            <w:pPr>
              <w:spacing w:afterLines="60" w:after="144" w:line="360" w:lineRule="auto"/>
              <w:rPr>
                <w:rFonts w:ascii="Arial" w:hAnsi="Arial" w:cs="Arial"/>
                <w:sz w:val="22"/>
                <w:szCs w:val="22"/>
                <w:lang w:val="en-SG"/>
              </w:rPr>
            </w:pPr>
          </w:p>
          <w:p w14:paraId="7D8157FB" w14:textId="081EBDF8" w:rsidR="007E5FFB" w:rsidRPr="007E5FFB" w:rsidRDefault="007E5FFB" w:rsidP="007E5FFB">
            <w:pPr>
              <w:spacing w:afterLines="60" w:after="144" w:line="360" w:lineRule="auto"/>
              <w:rPr>
                <w:rFonts w:ascii="Arial" w:hAnsi="Arial" w:cs="Arial"/>
                <w:b/>
                <w:bCs/>
                <w:lang w:val="en-SG"/>
              </w:rPr>
            </w:pPr>
            <w:r w:rsidRPr="007E5FFB">
              <w:rPr>
                <w:rFonts w:ascii="Arial" w:hAnsi="Arial" w:cs="Arial"/>
                <w:b/>
                <w:bCs/>
                <w:lang w:val="en-SG"/>
              </w:rPr>
              <w:t>B.2. Light</w:t>
            </w:r>
            <w:ins w:id="73" w:author="Microsoft Office User" w:date="2023-09-13T07:32:00Z">
              <w:r w:rsidR="009D03BE">
                <w:rPr>
                  <w:rFonts w:ascii="Arial" w:hAnsi="Arial" w:cs="Arial"/>
                  <w:b/>
                  <w:bCs/>
                  <w:lang w:val="en-SG"/>
                </w:rPr>
                <w:t>-</w:t>
              </w:r>
            </w:ins>
            <w:del w:id="74" w:author="Microsoft Office User" w:date="2023-09-13T07:32:00Z">
              <w:r w:rsidRPr="007E5FFB" w:rsidDel="009D03BE">
                <w:rPr>
                  <w:rFonts w:ascii="Arial" w:hAnsi="Arial" w:cs="Arial"/>
                  <w:b/>
                  <w:bCs/>
                  <w:lang w:val="en-SG"/>
                </w:rPr>
                <w:delText xml:space="preserve"> </w:delText>
              </w:r>
            </w:del>
            <w:r w:rsidRPr="007E5FFB">
              <w:rPr>
                <w:rFonts w:ascii="Arial" w:hAnsi="Arial" w:cs="Arial"/>
                <w:b/>
                <w:bCs/>
                <w:lang w:val="en-SG"/>
              </w:rPr>
              <w:t>level</w:t>
            </w:r>
            <w:ins w:id="75" w:author="Microsoft Office User" w:date="2023-09-13T07:32:00Z">
              <w:r w:rsidR="009D03BE">
                <w:rPr>
                  <w:rFonts w:ascii="Arial" w:hAnsi="Arial" w:cs="Arial"/>
                  <w:b/>
                  <w:bCs/>
                  <w:lang w:val="en-SG"/>
                </w:rPr>
                <w:t xml:space="preserve"> characteristics</w:t>
              </w:r>
            </w:ins>
          </w:p>
          <w:p w14:paraId="661930D1"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lastRenderedPageBreak/>
              <w:t xml:space="preserve">This section includes metrics to describe the light level used in the study (e.g. during the intervention or immediately prior to starting the experiment). Definitions for each are provided below. Additionally, further resources and tools (where available) for calculating metrics are provided below. </w:t>
            </w:r>
          </w:p>
          <w:p w14:paraId="6F72ACD9"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Irradiance:</w:t>
            </w:r>
            <w:r w:rsidRPr="007E5FFB">
              <w:rPr>
                <w:rFonts w:ascii="Arial" w:hAnsi="Arial" w:cs="Arial"/>
                <w:sz w:val="22"/>
                <w:szCs w:val="22"/>
                <w:lang w:val="en-SG"/>
              </w:rPr>
              <w:t xml:space="preserve"> the density of incident radiant flux with respect to area at a point on a real or imaginary surface. Irradiance is usually expressed in watt per square metre (W</w:t>
            </w:r>
            <w:r w:rsidRPr="007E5FFB">
              <w:rPr>
                <w:rFonts w:ascii="Cambria Math" w:hAnsi="Cambria Math" w:cs="Cambria Math"/>
                <w:sz w:val="22"/>
                <w:szCs w:val="22"/>
                <w:lang w:val="en-SG"/>
              </w:rPr>
              <w:t>⋅</w:t>
            </w:r>
            <w:r w:rsidRPr="007E5FFB">
              <w:rPr>
                <w:rFonts w:ascii="Arial" w:hAnsi="Arial" w:cs="Arial"/>
                <w:sz w:val="22"/>
                <w:szCs w:val="22"/>
                <w:lang w:val="en-SG"/>
              </w:rPr>
              <w:t>m</w:t>
            </w:r>
            <w:r w:rsidRPr="007E5FFB">
              <w:rPr>
                <w:rFonts w:ascii="Arial" w:hAnsi="Arial" w:cs="Arial"/>
                <w:sz w:val="22"/>
                <w:szCs w:val="22"/>
                <w:vertAlign w:val="superscript"/>
                <w:lang w:val="en-SG"/>
              </w:rPr>
              <w:t>−2</w:t>
            </w:r>
            <w:r w:rsidRPr="007E5FFB">
              <w:rPr>
                <w:rFonts w:ascii="Arial" w:hAnsi="Arial" w:cs="Arial"/>
                <w:sz w:val="22"/>
                <w:szCs w:val="22"/>
                <w:lang w:val="en-SG"/>
              </w:rPr>
              <w:t>).</w:t>
            </w:r>
          </w:p>
          <w:p w14:paraId="1D5DE264"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Radiance</w:t>
            </w:r>
            <w:r w:rsidRPr="007E5FFB">
              <w:rPr>
                <w:rFonts w:ascii="Arial" w:hAnsi="Arial" w:cs="Arial"/>
                <w:sz w:val="22"/>
                <w:szCs w:val="22"/>
                <w:lang w:val="en-SG"/>
              </w:rPr>
              <w:t>: the density of radiant intensity with respect to projected area in a specified direction at a specified point on a real or imaginary surface. Radiance is generally expressed in watt per square metre per steradian (W</w:t>
            </w:r>
            <w:r w:rsidRPr="007E5FFB">
              <w:rPr>
                <w:rFonts w:ascii="Cambria Math" w:hAnsi="Cambria Math" w:cs="Cambria Math"/>
                <w:sz w:val="22"/>
                <w:szCs w:val="22"/>
                <w:lang w:val="en-SG"/>
              </w:rPr>
              <w:t>⋅</w:t>
            </w:r>
            <w:r w:rsidRPr="007E5FFB">
              <w:rPr>
                <w:rFonts w:ascii="Arial" w:hAnsi="Arial" w:cs="Arial"/>
                <w:sz w:val="22"/>
                <w:szCs w:val="22"/>
                <w:lang w:val="en-SG"/>
              </w:rPr>
              <w:t>m</w:t>
            </w:r>
            <w:r w:rsidRPr="007E5FFB">
              <w:rPr>
                <w:rFonts w:ascii="Arial" w:hAnsi="Arial" w:cs="Arial"/>
                <w:sz w:val="22"/>
                <w:szCs w:val="22"/>
                <w:vertAlign w:val="superscript"/>
                <w:lang w:val="en-SG"/>
              </w:rPr>
              <w:t>−2</w:t>
            </w:r>
            <w:r w:rsidRPr="007E5FFB">
              <w:rPr>
                <w:rFonts w:ascii="Arial" w:hAnsi="Arial" w:cs="Arial"/>
                <w:sz w:val="22"/>
                <w:szCs w:val="22"/>
                <w:lang w:val="en-SG"/>
              </w:rPr>
              <w:t xml:space="preserve">·sr−1). </w:t>
            </w:r>
          </w:p>
          <w:p w14:paraId="35C2DCFD"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Spectral irradiance and/or radiance distribution: </w:t>
            </w:r>
            <w:r w:rsidRPr="007E5FFB">
              <w:rPr>
                <w:rFonts w:ascii="Arial" w:hAnsi="Arial" w:cs="Arial"/>
                <w:sz w:val="22"/>
                <w:szCs w:val="22"/>
                <w:lang w:val="en-SG"/>
              </w:rPr>
              <w:t xml:space="preserve">spectral irradiance distribution is the density of irradiance with respect to wavelength. Spectral radiance distribution is the density of radiance with respect to wavelength. </w:t>
            </w:r>
          </w:p>
          <w:p w14:paraId="0FA49467"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Illuminance (lux) and/or luminance (cd/m</w:t>
            </w:r>
            <w:r w:rsidRPr="00815BF1">
              <w:rPr>
                <w:rFonts w:ascii="Arial" w:hAnsi="Arial" w:cs="Arial"/>
                <w:i/>
                <w:sz w:val="22"/>
                <w:szCs w:val="22"/>
                <w:vertAlign w:val="superscript"/>
                <w:lang w:val="en-SG"/>
                <w:rPrChange w:id="76" w:author="Microsoft Office User" w:date="2023-09-13T07:33:00Z">
                  <w:rPr>
                    <w:rFonts w:ascii="Arial" w:hAnsi="Arial" w:cs="Arial"/>
                    <w:i/>
                    <w:sz w:val="22"/>
                    <w:szCs w:val="22"/>
                    <w:lang w:val="en-SG"/>
                  </w:rPr>
                </w:rPrChange>
              </w:rPr>
              <w:t>2</w:t>
            </w:r>
            <w:r w:rsidRPr="007E5FFB">
              <w:rPr>
                <w:rFonts w:ascii="Arial" w:hAnsi="Arial" w:cs="Arial"/>
                <w:i/>
                <w:sz w:val="22"/>
                <w:szCs w:val="22"/>
                <w:lang w:val="en-SG"/>
              </w:rPr>
              <w:t xml:space="preserve">): </w:t>
            </w:r>
            <w:r w:rsidRPr="007E5FFB">
              <w:rPr>
                <w:rFonts w:ascii="Arial" w:hAnsi="Arial" w:cs="Arial"/>
                <w:sz w:val="22"/>
                <w:szCs w:val="22"/>
                <w:lang w:val="en-SG"/>
              </w:rPr>
              <w:t>illuminance describes the density of incident luminous flux with respect to area at a point on a real or imaginary surface. Luminance describes the density of luminous intensity with respect to the projected area in a specified direction at a specified point on a real or imaginary surface.</w:t>
            </w:r>
          </w:p>
          <w:p w14:paraId="37DDF9A0"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α−opic irradiance and/or radiance (including melanopic):</w:t>
            </w:r>
            <w:r w:rsidRPr="007E5FFB">
              <w:rPr>
                <w:rFonts w:ascii="Arial" w:hAnsi="Arial" w:cs="Arial"/>
                <w:sz w:val="22"/>
                <w:szCs w:val="22"/>
                <w:lang w:val="en-SG"/>
              </w:rPr>
              <w:t xml:space="preserve"> α−opic irradiance or radiance describes the irradiance of the five photoreceptors in the human eye, i.e., rods, S- M- L-cones, and melanopsin, calculated from the spectral irradiance or radiance of a light source using the α-opic action spectrum weighted spectral radiance or radiance. </w:t>
            </w:r>
          </w:p>
          <w:p w14:paraId="59BE5088" w14:textId="7417DAF6" w:rsidR="007E5FFB" w:rsidRDefault="007E5FFB" w:rsidP="003C7758">
            <w:pPr>
              <w:spacing w:afterLines="60" w:after="144" w:line="360" w:lineRule="auto"/>
              <w:rPr>
                <w:rFonts w:ascii="Arial" w:hAnsi="Arial" w:cs="Arial"/>
                <w:sz w:val="22"/>
                <w:szCs w:val="22"/>
                <w:lang w:val="en-SG"/>
              </w:rPr>
            </w:pPr>
            <w:r w:rsidRPr="007E5FFB">
              <w:rPr>
                <w:rFonts w:ascii="Arial" w:hAnsi="Arial" w:cs="Arial"/>
                <w:sz w:val="22"/>
                <w:szCs w:val="22"/>
                <w:lang w:val="en-SG"/>
              </w:rPr>
              <w:t xml:space="preserve">α−opic equivalent daylight illuminance and/or luminance (EDI/EDL, including melanopic): </w:t>
            </w:r>
            <w:r w:rsidRPr="007E5FFB">
              <w:rPr>
                <w:rFonts w:ascii="Arial" w:hAnsi="Arial" w:cs="Arial"/>
                <w:sz w:val="22"/>
                <w:szCs w:val="22"/>
                <w:lang w:val="en-SG"/>
              </w:rPr>
              <w:br/>
              <w:t xml:space="preserve">EDI describes the illuminance level of daylight (D65) producing an equal α−opic irradiance. </w:t>
            </w:r>
            <w:r w:rsidRPr="007E5FFB">
              <w:rPr>
                <w:rFonts w:ascii="Arial" w:hAnsi="Arial" w:cs="Arial"/>
                <w:sz w:val="22"/>
                <w:szCs w:val="22"/>
                <w:lang w:val="en-SG"/>
              </w:rPr>
              <w:br/>
              <w:t>EDL describes the amount of daylight (D65) needed to achieve a given α-opic luminance.</w:t>
            </w:r>
          </w:p>
          <w:p w14:paraId="523803BB" w14:textId="77777777" w:rsidR="007E5FFB" w:rsidRPr="007E5FFB" w:rsidRDefault="007E5FFB" w:rsidP="007E5FFB">
            <w:pPr>
              <w:spacing w:afterLines="60" w:after="144" w:line="360" w:lineRule="auto"/>
              <w:rPr>
                <w:rFonts w:ascii="Arial" w:hAnsi="Arial" w:cs="Arial"/>
                <w:sz w:val="22"/>
                <w:szCs w:val="22"/>
                <w:lang w:val="en-SG"/>
              </w:rPr>
            </w:pPr>
          </w:p>
          <w:p w14:paraId="75245056" w14:textId="77777777" w:rsidR="007E5FFB" w:rsidRPr="007E5FFB" w:rsidRDefault="007E5FFB" w:rsidP="007E5FFB">
            <w:pPr>
              <w:spacing w:afterLines="60" w:after="144" w:line="360" w:lineRule="auto"/>
              <w:rPr>
                <w:rFonts w:ascii="Arial" w:hAnsi="Arial" w:cs="Arial"/>
                <w:b/>
                <w:bCs/>
                <w:lang w:val="en-SG"/>
              </w:rPr>
            </w:pPr>
            <w:r w:rsidRPr="007E5FFB">
              <w:rPr>
                <w:rFonts w:ascii="Arial" w:hAnsi="Arial" w:cs="Arial"/>
                <w:b/>
                <w:bCs/>
                <w:lang w:val="en-SG"/>
              </w:rPr>
              <w:t>B.3. Colour characteristics</w:t>
            </w:r>
          </w:p>
          <w:p w14:paraId="0D2AF8C5"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Peak wavelength and bandwidth: </w:t>
            </w:r>
            <w:r w:rsidRPr="007E5FFB">
              <w:rPr>
                <w:rFonts w:ascii="Arial" w:hAnsi="Arial" w:cs="Arial"/>
                <w:sz w:val="22"/>
                <w:szCs w:val="22"/>
                <w:lang w:val="en-SG"/>
              </w:rPr>
              <w:t>The peak wavelength describes the wavelength at which the spectral distribution reaches its largest value. The bandwidth describes the range or width of the spectrum, and may be reported as either the range, or the full-width half-maximum (i.e., the width of the spectral peak at 50% of the maximum power). These metrics are primarily applicable for monochromatic and narrowband light sources.</w:t>
            </w:r>
          </w:p>
          <w:p w14:paraId="4496450E" w14:textId="73E70835" w:rsidR="007E5FFB" w:rsidRPr="007E5FFB" w:rsidRDefault="007E5FFB" w:rsidP="001056BD">
            <w:pPr>
              <w:spacing w:afterLines="60" w:after="144" w:line="360" w:lineRule="auto"/>
              <w:jc w:val="both"/>
              <w:rPr>
                <w:rFonts w:ascii="Arial" w:hAnsi="Arial" w:cs="Arial"/>
                <w:i/>
                <w:iCs/>
                <w:sz w:val="22"/>
                <w:szCs w:val="22"/>
                <w:lang w:val="en-GB"/>
              </w:rPr>
            </w:pPr>
            <w:r w:rsidRPr="007E5FFB">
              <w:rPr>
                <w:rFonts w:ascii="Arial" w:hAnsi="Arial" w:cs="Arial"/>
                <w:i/>
                <w:sz w:val="22"/>
                <w:szCs w:val="22"/>
                <w:lang w:val="en-SG"/>
              </w:rPr>
              <w:t xml:space="preserve">Colour </w:t>
            </w:r>
            <w:r>
              <w:rPr>
                <w:rFonts w:ascii="Arial" w:hAnsi="Arial" w:cs="Arial"/>
                <w:i/>
                <w:sz w:val="22"/>
                <w:szCs w:val="22"/>
                <w:lang w:val="en-SG"/>
              </w:rPr>
              <w:t xml:space="preserve">appearance </w:t>
            </w:r>
            <w:r w:rsidRPr="007E5FFB">
              <w:rPr>
                <w:rFonts w:ascii="Arial" w:hAnsi="Arial" w:cs="Arial"/>
                <w:i/>
                <w:sz w:val="22"/>
                <w:szCs w:val="22"/>
                <w:lang w:val="en-SG"/>
              </w:rPr>
              <w:t>quantities (any):</w:t>
            </w:r>
            <w:r w:rsidRPr="007E5FFB">
              <w:rPr>
                <w:rFonts w:ascii="Arial" w:hAnsi="Arial" w:cs="Arial"/>
                <w:sz w:val="22"/>
                <w:szCs w:val="22"/>
                <w:lang w:val="en-SG"/>
              </w:rPr>
              <w:t xml:space="preserve"> </w:t>
            </w:r>
            <w:r w:rsidR="001056BD" w:rsidRPr="001056BD">
              <w:rPr>
                <w:rFonts w:ascii="Arial" w:hAnsi="Arial" w:cs="Arial"/>
                <w:sz w:val="22"/>
                <w:szCs w:val="22"/>
                <w:lang w:val="en-GB"/>
              </w:rPr>
              <w:t>This includes any metric describing position in a chromaticity diagram or color space, such as (x,y), L*a*b*, Jab, or correlated colour temperature</w:t>
            </w:r>
            <w:r w:rsidR="00FB2C5B">
              <w:rPr>
                <w:rFonts w:ascii="Arial" w:hAnsi="Arial" w:cs="Arial"/>
                <w:sz w:val="22"/>
                <w:szCs w:val="22"/>
                <w:lang w:val="en-GB"/>
              </w:rPr>
              <w:t>, CCT</w:t>
            </w:r>
            <w:r w:rsidR="001056BD" w:rsidRPr="001056BD">
              <w:rPr>
                <w:rFonts w:ascii="Arial" w:hAnsi="Arial" w:cs="Arial"/>
                <w:sz w:val="22"/>
                <w:szCs w:val="22"/>
                <w:lang w:val="en-GB"/>
              </w:rPr>
              <w:t xml:space="preserve"> </w:t>
            </w:r>
            <w:r w:rsidR="00FB2C5B">
              <w:rPr>
                <w:rFonts w:ascii="Arial" w:hAnsi="Arial" w:cs="Arial"/>
                <w:sz w:val="22"/>
                <w:szCs w:val="22"/>
                <w:lang w:val="en-GB"/>
              </w:rPr>
              <w:t>(Tc)</w:t>
            </w:r>
            <w:r w:rsidR="001056BD" w:rsidRPr="001056BD">
              <w:rPr>
                <w:rFonts w:ascii="Arial" w:hAnsi="Arial" w:cs="Arial"/>
                <w:sz w:val="22"/>
                <w:szCs w:val="22"/>
                <w:lang w:val="en-GB"/>
              </w:rPr>
              <w:t>."</w:t>
            </w:r>
          </w:p>
          <w:p w14:paraId="53E3F95C" w14:textId="2AC2A8C8"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Colour </w:t>
            </w:r>
            <w:r>
              <w:rPr>
                <w:rFonts w:ascii="Arial" w:hAnsi="Arial" w:cs="Arial"/>
                <w:i/>
                <w:sz w:val="22"/>
                <w:szCs w:val="22"/>
                <w:lang w:val="en-SG"/>
              </w:rPr>
              <w:t xml:space="preserve">rendering </w:t>
            </w:r>
            <w:r w:rsidRPr="007E5FFB">
              <w:rPr>
                <w:rFonts w:ascii="Arial" w:hAnsi="Arial" w:cs="Arial"/>
                <w:i/>
                <w:sz w:val="22"/>
                <w:szCs w:val="22"/>
                <w:lang w:val="en-SG"/>
              </w:rPr>
              <w:t xml:space="preserve"> metrics (any): </w:t>
            </w:r>
            <w:r w:rsidRPr="007E5FFB">
              <w:rPr>
                <w:rFonts w:ascii="Arial" w:hAnsi="Arial" w:cs="Arial"/>
                <w:sz w:val="22"/>
                <w:szCs w:val="22"/>
                <w:lang w:val="en-SG"/>
              </w:rPr>
              <w:t xml:space="preserve">Any metric describing the effect of a light source on the perceived colour of objects by conscious or subconscious comparison with their perceived colour under a reference light source. For example, </w:t>
            </w:r>
            <w:r w:rsidR="00FB2C5B">
              <w:rPr>
                <w:rFonts w:ascii="Arial" w:hAnsi="Arial" w:cs="Arial"/>
                <w:sz w:val="22"/>
                <w:szCs w:val="22"/>
                <w:lang w:val="en-SG"/>
              </w:rPr>
              <w:t xml:space="preserve">the Colour Fidelity Index, </w:t>
            </w:r>
            <w:r w:rsidR="00342E6C">
              <w:rPr>
                <w:rFonts w:ascii="Arial" w:hAnsi="Arial" w:cs="Arial"/>
                <w:sz w:val="22"/>
                <w:szCs w:val="22"/>
                <w:lang w:val="en-SG"/>
              </w:rPr>
              <w:t>Rf.</w:t>
            </w:r>
          </w:p>
          <w:p w14:paraId="27F6DD83" w14:textId="77777777" w:rsidR="00850380" w:rsidRPr="007E5FFB" w:rsidRDefault="00850380" w:rsidP="007E5FFB">
            <w:pPr>
              <w:spacing w:afterLines="60" w:after="144" w:line="360" w:lineRule="auto"/>
              <w:rPr>
                <w:rFonts w:ascii="Arial" w:hAnsi="Arial" w:cs="Arial"/>
                <w:sz w:val="22"/>
                <w:szCs w:val="22"/>
                <w:lang w:val="en-SG"/>
              </w:rPr>
            </w:pPr>
          </w:p>
          <w:p w14:paraId="48258BA1" w14:textId="77777777" w:rsidR="002A2EF3" w:rsidRDefault="002A2EF3" w:rsidP="007E5FFB">
            <w:pPr>
              <w:spacing w:afterLines="60" w:after="144" w:line="360" w:lineRule="auto"/>
              <w:rPr>
                <w:rFonts w:ascii="Arial" w:hAnsi="Arial" w:cs="Arial"/>
                <w:b/>
                <w:bCs/>
                <w:sz w:val="22"/>
                <w:szCs w:val="22"/>
                <w:lang w:val="en-SG"/>
              </w:rPr>
            </w:pPr>
          </w:p>
          <w:p w14:paraId="06BD5D31" w14:textId="77777777" w:rsidR="002A2EF3" w:rsidRDefault="002A2EF3" w:rsidP="007E5FFB">
            <w:pPr>
              <w:spacing w:afterLines="60" w:after="144" w:line="360" w:lineRule="auto"/>
              <w:rPr>
                <w:rFonts w:ascii="Arial" w:hAnsi="Arial" w:cs="Arial"/>
                <w:b/>
                <w:bCs/>
                <w:sz w:val="22"/>
                <w:szCs w:val="22"/>
                <w:lang w:val="en-SG"/>
              </w:rPr>
            </w:pPr>
          </w:p>
          <w:p w14:paraId="66473A3D" w14:textId="77777777" w:rsidR="002A2EF3" w:rsidRDefault="002A2EF3" w:rsidP="007E5FFB">
            <w:pPr>
              <w:spacing w:afterLines="60" w:after="144" w:line="360" w:lineRule="auto"/>
              <w:rPr>
                <w:rFonts w:ascii="Arial" w:hAnsi="Arial" w:cs="Arial"/>
                <w:b/>
                <w:bCs/>
                <w:sz w:val="22"/>
                <w:szCs w:val="22"/>
                <w:lang w:val="en-SG"/>
              </w:rPr>
            </w:pPr>
          </w:p>
          <w:p w14:paraId="6BE21F01" w14:textId="29ACD3D4" w:rsidR="007E5FFB" w:rsidRPr="007E5FFB" w:rsidRDefault="007E5FFB" w:rsidP="007E5FFB">
            <w:pPr>
              <w:spacing w:afterLines="60" w:after="144" w:line="360" w:lineRule="auto"/>
              <w:rPr>
                <w:rFonts w:ascii="Arial" w:hAnsi="Arial" w:cs="Arial"/>
                <w:b/>
                <w:bCs/>
                <w:lang w:val="en-SG"/>
              </w:rPr>
            </w:pPr>
            <w:r w:rsidRPr="007E5FFB">
              <w:rPr>
                <w:rFonts w:ascii="Arial" w:hAnsi="Arial" w:cs="Arial"/>
                <w:b/>
                <w:bCs/>
                <w:lang w:val="en-SG"/>
              </w:rPr>
              <w:t>B.4. Temporal and spatial characteristics</w:t>
            </w:r>
          </w:p>
          <w:p w14:paraId="4EC45BBE" w14:textId="77777777" w:rsidR="00F954CB" w:rsidRPr="007E5FFB" w:rsidRDefault="00F954CB" w:rsidP="00F954CB">
            <w:pPr>
              <w:spacing w:afterLines="60" w:after="144" w:line="360" w:lineRule="auto"/>
              <w:jc w:val="both"/>
              <w:rPr>
                <w:ins w:id="77" w:author="Microsoft Office User" w:date="2023-09-13T07:34:00Z"/>
                <w:rFonts w:ascii="Arial" w:hAnsi="Arial" w:cs="Arial"/>
                <w:sz w:val="22"/>
                <w:szCs w:val="22"/>
                <w:lang w:val="en-SG"/>
              </w:rPr>
            </w:pPr>
            <w:ins w:id="78" w:author="Microsoft Office User" w:date="2023-09-13T07:34:00Z">
              <w:r w:rsidRPr="007E5FFB">
                <w:rPr>
                  <w:rFonts w:ascii="Arial" w:hAnsi="Arial" w:cs="Arial"/>
                  <w:i/>
                  <w:sz w:val="22"/>
                  <w:szCs w:val="22"/>
                  <w:lang w:val="en-SG"/>
                </w:rPr>
                <w:t xml:space="preserve">Location of stimulus and viewing distance: </w:t>
              </w:r>
              <w:r w:rsidRPr="007E5FFB">
                <w:rPr>
                  <w:rFonts w:ascii="Arial" w:hAnsi="Arial" w:cs="Arial"/>
                  <w:sz w:val="22"/>
                  <w:szCs w:val="22"/>
                  <w:lang w:val="en-SG"/>
                </w:rPr>
                <w:t xml:space="preserve">any information describing the location of the light stimulus used in the study relative to the participant, and/or the relative distance between the light stimulus used in the study and the participant. </w:t>
              </w:r>
            </w:ins>
          </w:p>
          <w:p w14:paraId="5CCC485F" w14:textId="23FD20C3"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Temporal pattern (including flash frequency and waveform): </w:t>
            </w:r>
            <w:r w:rsidRPr="007E5FFB">
              <w:rPr>
                <w:rFonts w:ascii="Arial" w:hAnsi="Arial" w:cs="Arial"/>
                <w:sz w:val="22"/>
                <w:szCs w:val="22"/>
                <w:lang w:val="en-SG"/>
              </w:rPr>
              <w:t>any description of a segment of signals that recurs frequently in the whole temporal signal sequence, for example, flash frequency or inter-stimulus interval, square wave or sinusoidal waveform</w:t>
            </w:r>
            <w:ins w:id="79" w:author="Microsoft Office User" w:date="2023-09-13T07:39:00Z">
              <w:r w:rsidR="007631FF">
                <w:rPr>
                  <w:rFonts w:ascii="Arial" w:hAnsi="Arial" w:cs="Arial"/>
                  <w:sz w:val="22"/>
                  <w:szCs w:val="22"/>
                  <w:lang w:val="en-SG"/>
                </w:rPr>
                <w:t>, or any dynamic dimming/tuning procedures</w:t>
              </w:r>
            </w:ins>
            <w:r w:rsidRPr="007E5FFB">
              <w:rPr>
                <w:rFonts w:ascii="Arial" w:hAnsi="Arial" w:cs="Arial"/>
                <w:sz w:val="22"/>
                <w:szCs w:val="22"/>
                <w:lang w:val="en-SG"/>
              </w:rPr>
              <w:t xml:space="preserve">. </w:t>
            </w:r>
          </w:p>
          <w:p w14:paraId="24014AA4" w14:textId="580ADBE5" w:rsidR="007E5FFB" w:rsidRPr="007E5FFB" w:rsidDel="00F954CB" w:rsidRDefault="007E5FFB" w:rsidP="003C7758">
            <w:pPr>
              <w:spacing w:afterLines="60" w:after="144" w:line="360" w:lineRule="auto"/>
              <w:jc w:val="both"/>
              <w:rPr>
                <w:del w:id="80" w:author="Microsoft Office User" w:date="2023-09-13T07:34:00Z"/>
                <w:rFonts w:ascii="Arial" w:hAnsi="Arial" w:cs="Arial"/>
                <w:sz w:val="22"/>
                <w:szCs w:val="22"/>
                <w:lang w:val="en-SG"/>
              </w:rPr>
            </w:pPr>
            <w:del w:id="81" w:author="Microsoft Office User" w:date="2023-09-13T07:34:00Z">
              <w:r w:rsidRPr="007E5FFB" w:rsidDel="00F954CB">
                <w:rPr>
                  <w:rFonts w:ascii="Arial" w:hAnsi="Arial" w:cs="Arial"/>
                  <w:i/>
                  <w:sz w:val="22"/>
                  <w:szCs w:val="22"/>
                  <w:lang w:val="en-SG"/>
                </w:rPr>
                <w:delText xml:space="preserve">Location of stimulus and viewing distance: </w:delText>
              </w:r>
              <w:r w:rsidRPr="007E5FFB" w:rsidDel="00F954CB">
                <w:rPr>
                  <w:rFonts w:ascii="Arial" w:hAnsi="Arial" w:cs="Arial"/>
                  <w:sz w:val="22"/>
                  <w:szCs w:val="22"/>
                  <w:lang w:val="en-SG"/>
                </w:rPr>
                <w:delText xml:space="preserve">any information describing the location of the light stimulus used in the study relative to the participant, and/or the relative distance between the light stimulus used in the study and the participant. </w:delText>
              </w:r>
            </w:del>
          </w:p>
          <w:p w14:paraId="60993F28" w14:textId="77777777" w:rsidR="007E5FFB" w:rsidRPr="007E5FFB" w:rsidRDefault="007E5FFB" w:rsidP="003C7758">
            <w:pPr>
              <w:spacing w:afterLines="60" w:after="144" w:line="360" w:lineRule="auto"/>
              <w:jc w:val="both"/>
              <w:rPr>
                <w:rFonts w:ascii="Arial" w:hAnsi="Arial" w:cs="Arial"/>
                <w:sz w:val="22"/>
                <w:szCs w:val="22"/>
                <w:u w:val="single"/>
                <w:lang w:val="en-SG"/>
              </w:rPr>
            </w:pPr>
            <w:r w:rsidRPr="007E5FFB">
              <w:rPr>
                <w:rFonts w:ascii="Arial" w:hAnsi="Arial" w:cs="Arial"/>
                <w:i/>
                <w:sz w:val="22"/>
                <w:szCs w:val="22"/>
                <w:lang w:val="en-SG"/>
              </w:rPr>
              <w:t xml:space="preserve">Relative or absolute size of the stimulus: </w:t>
            </w:r>
            <w:r w:rsidRPr="007E5FFB">
              <w:rPr>
                <w:rFonts w:ascii="Arial" w:hAnsi="Arial" w:cs="Arial"/>
                <w:sz w:val="22"/>
                <w:szCs w:val="22"/>
                <w:lang w:val="en-SG"/>
              </w:rPr>
              <w:t>any metrics describing the size and/or shape of the light stimulus, or the relative size (in relation to the visual field) used in the study.</w:t>
            </w:r>
          </w:p>
          <w:p w14:paraId="7218C99B" w14:textId="77777777" w:rsidR="007E5FFB" w:rsidRPr="007E5FFB" w:rsidRDefault="007E5FFB" w:rsidP="007E5FFB">
            <w:pPr>
              <w:spacing w:line="360" w:lineRule="auto"/>
              <w:rPr>
                <w:rFonts w:ascii="Arial" w:hAnsi="Arial" w:cs="Arial"/>
                <w:sz w:val="22"/>
                <w:szCs w:val="22"/>
                <w:u w:val="single"/>
                <w:lang w:val="en-SG"/>
              </w:rPr>
            </w:pPr>
          </w:p>
          <w:p w14:paraId="3BFB249D" w14:textId="77777777" w:rsidR="007E5FFB" w:rsidRPr="007E5FFB" w:rsidRDefault="007E5FFB" w:rsidP="007E5FFB">
            <w:pPr>
              <w:spacing w:line="360" w:lineRule="auto"/>
              <w:rPr>
                <w:rFonts w:ascii="Arial" w:hAnsi="Arial" w:cs="Arial"/>
                <w:sz w:val="22"/>
                <w:szCs w:val="22"/>
                <w:lang w:val="en-SG"/>
              </w:rPr>
            </w:pPr>
            <w:r w:rsidRPr="007E5FFB">
              <w:rPr>
                <w:rFonts w:ascii="Arial" w:hAnsi="Arial" w:cs="Arial"/>
                <w:sz w:val="22"/>
                <w:szCs w:val="22"/>
                <w:lang w:val="en-SG"/>
              </w:rPr>
              <w:br w:type="page"/>
            </w:r>
          </w:p>
          <w:p w14:paraId="2CB864B1" w14:textId="77777777" w:rsidR="007E5FFB" w:rsidRPr="007E5FFB" w:rsidRDefault="007E5FFB" w:rsidP="007E5FFB">
            <w:pPr>
              <w:spacing w:line="360" w:lineRule="auto"/>
              <w:rPr>
                <w:rFonts w:ascii="Arial" w:hAnsi="Arial" w:cs="Arial"/>
                <w:b/>
                <w:bCs/>
                <w:sz w:val="28"/>
                <w:szCs w:val="28"/>
                <w:u w:val="single"/>
                <w:lang w:val="en-SG"/>
              </w:rPr>
            </w:pPr>
            <w:r w:rsidRPr="007E5FFB">
              <w:rPr>
                <w:rFonts w:ascii="Arial" w:hAnsi="Arial" w:cs="Arial"/>
                <w:b/>
                <w:bCs/>
                <w:sz w:val="28"/>
                <w:szCs w:val="28"/>
                <w:lang w:val="en-SG"/>
              </w:rPr>
              <w:t>Supporting materials</w:t>
            </w:r>
          </w:p>
          <w:p w14:paraId="1D7F8058" w14:textId="209CF8A4" w:rsidR="00E912B6" w:rsidRPr="006108CB" w:rsidRDefault="006108CB" w:rsidP="007E5FFB">
            <w:pPr>
              <w:spacing w:line="360" w:lineRule="auto"/>
              <w:rPr>
                <w:rFonts w:ascii="Arial" w:hAnsi="Arial" w:cs="Arial"/>
                <w:b/>
                <w:bCs/>
                <w:i/>
                <w:iCs/>
                <w:sz w:val="22"/>
                <w:szCs w:val="22"/>
              </w:rPr>
            </w:pPr>
            <w:r w:rsidRPr="006108CB">
              <w:rPr>
                <w:rFonts w:ascii="Arial" w:hAnsi="Arial" w:cs="Arial"/>
                <w:b/>
                <w:bCs/>
                <w:i/>
                <w:iCs/>
                <w:sz w:val="22"/>
                <w:szCs w:val="22"/>
              </w:rPr>
              <w:t>Official CIE documents</w:t>
            </w:r>
          </w:p>
          <w:p w14:paraId="0A836AD1" w14:textId="77777777"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(2018). </w:t>
            </w:r>
            <w:r w:rsidRPr="00EE0665">
              <w:rPr>
                <w:rFonts w:ascii="Arial" w:hAnsi="Arial" w:cs="Arial"/>
                <w:i/>
                <w:iCs/>
                <w:sz w:val="22"/>
                <w:szCs w:val="22"/>
                <w:lang w:val="en-GB"/>
              </w:rPr>
              <w:t>CIE S 026/E:2018: CIE System for Metrology of Optical Radiation for ipRGC-Influenced Responses to Light</w:t>
            </w:r>
            <w:r w:rsidRPr="00EE0665">
              <w:rPr>
                <w:rFonts w:ascii="Arial" w:hAnsi="Arial" w:cs="Arial"/>
                <w:sz w:val="22"/>
                <w:szCs w:val="22"/>
                <w:lang w:val="en-GB"/>
              </w:rPr>
              <w:t>. CIE Central Bureau.</w:t>
            </w:r>
            <w:r w:rsidRPr="00EE0665">
              <w:rPr>
                <w:rFonts w:ascii="Arial" w:hAnsi="Arial" w:cs="Arial"/>
                <w:sz w:val="22"/>
                <w:szCs w:val="22"/>
                <w:lang w:val="en-GB"/>
              </w:rPr>
              <w:br/>
            </w:r>
            <w:hyperlink r:id="rId10" w:history="1">
              <w:r w:rsidRPr="00EE0665">
                <w:rPr>
                  <w:rStyle w:val="Hyperlink"/>
                  <w:rFonts w:ascii="Arial" w:hAnsi="Arial" w:cs="Arial"/>
                  <w:sz w:val="22"/>
                  <w:szCs w:val="22"/>
                  <w:lang w:val="en-GB"/>
                </w:rPr>
                <w:t>https://doi.org/10.25039/S026.2018</w:t>
              </w:r>
            </w:hyperlink>
            <w:r w:rsidRPr="00EE0665">
              <w:rPr>
                <w:rFonts w:ascii="Arial" w:hAnsi="Arial" w:cs="Arial"/>
                <w:sz w:val="22"/>
                <w:szCs w:val="22"/>
                <w:lang w:val="en-GB"/>
              </w:rPr>
              <w:t xml:space="preserve"> </w:t>
            </w:r>
          </w:p>
          <w:p w14:paraId="6EA59ACE" w14:textId="77777777"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(2020). </w:t>
            </w:r>
            <w:r w:rsidRPr="00EE0665">
              <w:rPr>
                <w:rFonts w:ascii="Arial" w:hAnsi="Arial" w:cs="Arial"/>
                <w:i/>
                <w:iCs/>
                <w:sz w:val="22"/>
                <w:szCs w:val="22"/>
                <w:lang w:val="en-GB"/>
              </w:rPr>
              <w:t>CIE S 017/E:2020: ILV: International Lighting Vocabulary, 2nd Edition</w:t>
            </w:r>
            <w:r w:rsidRPr="00EE0665">
              <w:rPr>
                <w:rFonts w:ascii="Arial" w:hAnsi="Arial" w:cs="Arial"/>
                <w:sz w:val="22"/>
                <w:szCs w:val="22"/>
                <w:lang w:val="en-GB"/>
              </w:rPr>
              <w:t xml:space="preserve">. CIE Central Bureau. </w:t>
            </w:r>
          </w:p>
          <w:p w14:paraId="6230CA98" w14:textId="77777777"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(2022). </w:t>
            </w:r>
            <w:r w:rsidRPr="00EE0665">
              <w:rPr>
                <w:rFonts w:ascii="Arial" w:hAnsi="Arial" w:cs="Arial"/>
                <w:i/>
                <w:iCs/>
                <w:sz w:val="22"/>
                <w:szCs w:val="22"/>
                <w:lang w:val="en-GB"/>
              </w:rPr>
              <w:t>e-ILV</w:t>
            </w:r>
            <w:r w:rsidRPr="00EE0665">
              <w:rPr>
                <w:rFonts w:ascii="Arial" w:hAnsi="Arial" w:cs="Arial"/>
                <w:sz w:val="22"/>
                <w:szCs w:val="22"/>
                <w:lang w:val="en-GB"/>
              </w:rPr>
              <w:t xml:space="preserve">. Retrieved 2 February 2023 from </w:t>
            </w:r>
            <w:hyperlink r:id="rId11" w:history="1">
              <w:r w:rsidRPr="00EE0665">
                <w:rPr>
                  <w:rStyle w:val="Hyperlink"/>
                  <w:rFonts w:ascii="Arial" w:hAnsi="Arial" w:cs="Arial"/>
                  <w:sz w:val="22"/>
                  <w:szCs w:val="22"/>
                  <w:lang w:val="en-GB"/>
                </w:rPr>
                <w:t>https://cie.co.at/e-ilv</w:t>
              </w:r>
            </w:hyperlink>
            <w:r w:rsidRPr="00EE0665">
              <w:rPr>
                <w:rFonts w:ascii="Arial" w:hAnsi="Arial" w:cs="Arial"/>
                <w:sz w:val="22"/>
                <w:szCs w:val="22"/>
                <w:lang w:val="en-GB"/>
              </w:rPr>
              <w:t xml:space="preserve"> </w:t>
            </w:r>
          </w:p>
          <w:p w14:paraId="40FB6E90" w14:textId="08CD72FE" w:rsidR="006108CB" w:rsidRPr="006108CB" w:rsidRDefault="006108CB" w:rsidP="007E5FFB">
            <w:pPr>
              <w:spacing w:line="360" w:lineRule="auto"/>
              <w:rPr>
                <w:rFonts w:ascii="Arial" w:hAnsi="Arial" w:cs="Arial"/>
                <w:sz w:val="22"/>
                <w:szCs w:val="22"/>
                <w:lang w:val="en-GB"/>
              </w:rPr>
            </w:pPr>
          </w:p>
          <w:p w14:paraId="4CC1243C" w14:textId="315EFA6E" w:rsidR="006108CB" w:rsidRPr="006108CB" w:rsidRDefault="006108CB" w:rsidP="007E5FFB">
            <w:pPr>
              <w:spacing w:line="360" w:lineRule="auto"/>
              <w:rPr>
                <w:rFonts w:ascii="Arial" w:hAnsi="Arial" w:cs="Arial"/>
                <w:b/>
                <w:bCs/>
                <w:i/>
                <w:iCs/>
                <w:sz w:val="22"/>
                <w:szCs w:val="22"/>
              </w:rPr>
            </w:pPr>
            <w:r w:rsidRPr="006108CB">
              <w:rPr>
                <w:rFonts w:ascii="Arial" w:hAnsi="Arial" w:cs="Arial"/>
                <w:b/>
                <w:bCs/>
                <w:i/>
                <w:iCs/>
                <w:sz w:val="22"/>
                <w:szCs w:val="22"/>
              </w:rPr>
              <w:t xml:space="preserve">Software to calculate </w:t>
            </w:r>
            <w:r w:rsidRPr="006108CB">
              <w:rPr>
                <w:rFonts w:ascii="Arial" w:hAnsi="Arial" w:cs="Arial"/>
                <w:b/>
                <w:bCs/>
                <w:i/>
                <w:iCs/>
                <w:sz w:val="22"/>
                <w:szCs w:val="22"/>
                <w:lang w:val="en-GB"/>
              </w:rPr>
              <w:t>α-opic quantities</w:t>
            </w:r>
            <w:r>
              <w:rPr>
                <w:rFonts w:ascii="Arial" w:hAnsi="Arial" w:cs="Arial"/>
                <w:b/>
                <w:bCs/>
                <w:i/>
                <w:iCs/>
                <w:sz w:val="22"/>
                <w:szCs w:val="22"/>
                <w:lang w:val="en-GB"/>
              </w:rPr>
              <w:t xml:space="preserve"> from spectra</w:t>
            </w:r>
          </w:p>
          <w:p w14:paraId="4B3E6FE6" w14:textId="6B8CA87C"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(2020). </w:t>
            </w:r>
            <w:r w:rsidRPr="00EE0665">
              <w:rPr>
                <w:rFonts w:ascii="Arial" w:hAnsi="Arial" w:cs="Arial"/>
                <w:i/>
                <w:iCs/>
                <w:sz w:val="22"/>
                <w:szCs w:val="22"/>
                <w:lang w:val="en-GB"/>
              </w:rPr>
              <w:t>α-opic Toolbox for implementing CIE S 026</w:t>
            </w:r>
            <w:r w:rsidR="00A25B9B">
              <w:rPr>
                <w:rFonts w:ascii="Arial" w:hAnsi="Arial" w:cs="Arial"/>
                <w:i/>
                <w:iCs/>
                <w:sz w:val="22"/>
                <w:szCs w:val="22"/>
                <w:lang w:val="en-GB"/>
              </w:rPr>
              <w:t xml:space="preserve"> </w:t>
            </w:r>
            <w:r w:rsidR="00A25B9B">
              <w:rPr>
                <w:rFonts w:ascii="Arial" w:hAnsi="Arial" w:cs="Arial"/>
                <w:sz w:val="22"/>
                <w:szCs w:val="22"/>
                <w:lang w:val="en-GB"/>
              </w:rPr>
              <w:t>[Software]</w:t>
            </w:r>
            <w:r w:rsidRPr="00EE0665">
              <w:rPr>
                <w:rFonts w:ascii="Arial" w:hAnsi="Arial" w:cs="Arial"/>
                <w:sz w:val="22"/>
                <w:szCs w:val="22"/>
                <w:lang w:val="en-GB"/>
              </w:rPr>
              <w:t xml:space="preserve">. CIE Central Bureau. </w:t>
            </w:r>
            <w:hyperlink r:id="rId12" w:history="1">
              <w:r w:rsidRPr="00EE0665">
                <w:rPr>
                  <w:rStyle w:val="Hyperlink"/>
                  <w:rFonts w:ascii="Arial" w:hAnsi="Arial" w:cs="Arial"/>
                  <w:sz w:val="22"/>
                  <w:szCs w:val="22"/>
                  <w:lang w:val="en-GB"/>
                </w:rPr>
                <w:t>https://doi.org/10.25039/S026.2018.TB</w:t>
              </w:r>
            </w:hyperlink>
            <w:r w:rsidRPr="00EE0665">
              <w:rPr>
                <w:rFonts w:ascii="Arial" w:hAnsi="Arial" w:cs="Arial"/>
                <w:sz w:val="22"/>
                <w:szCs w:val="22"/>
                <w:lang w:val="en-GB"/>
              </w:rPr>
              <w:t xml:space="preserve"> </w:t>
            </w:r>
          </w:p>
          <w:p w14:paraId="3557A3F2" w14:textId="280889C0" w:rsid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(2020). </w:t>
            </w:r>
            <w:r w:rsidRPr="00EE0665">
              <w:rPr>
                <w:rFonts w:ascii="Arial" w:hAnsi="Arial" w:cs="Arial"/>
                <w:i/>
                <w:iCs/>
                <w:sz w:val="22"/>
                <w:szCs w:val="22"/>
                <w:lang w:val="en-GB"/>
              </w:rPr>
              <w:t>User Guide to the α-opic Toolbox for implementing CIE S 026</w:t>
            </w:r>
            <w:r w:rsidRPr="00EE0665">
              <w:rPr>
                <w:rFonts w:ascii="Arial" w:hAnsi="Arial" w:cs="Arial"/>
                <w:sz w:val="22"/>
                <w:szCs w:val="22"/>
                <w:lang w:val="en-GB"/>
              </w:rPr>
              <w:t xml:space="preserve">. CIE Central Bureau. </w:t>
            </w:r>
            <w:hyperlink r:id="rId13" w:history="1">
              <w:r w:rsidRPr="00EE0665">
                <w:rPr>
                  <w:rStyle w:val="Hyperlink"/>
                  <w:rFonts w:ascii="Arial" w:hAnsi="Arial" w:cs="Arial"/>
                  <w:sz w:val="22"/>
                  <w:szCs w:val="22"/>
                  <w:lang w:val="en-GB"/>
                </w:rPr>
                <w:t>https://doi.org/10.25039/S026.2018.UG</w:t>
              </w:r>
            </w:hyperlink>
            <w:r w:rsidRPr="00EE0665">
              <w:rPr>
                <w:rFonts w:ascii="Arial" w:hAnsi="Arial" w:cs="Arial"/>
                <w:sz w:val="22"/>
                <w:szCs w:val="22"/>
                <w:lang w:val="en-GB"/>
              </w:rPr>
              <w:t xml:space="preserve"> </w:t>
            </w:r>
          </w:p>
          <w:p w14:paraId="6A99462A" w14:textId="1A12E34A"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rPr>
              <w:t xml:space="preserve">Spitschan, M., Nam, S., &amp; Veitch, J. A. (2022). </w:t>
            </w:r>
            <w:r w:rsidRPr="00EE0665">
              <w:rPr>
                <w:rFonts w:ascii="Arial" w:hAnsi="Arial" w:cs="Arial"/>
                <w:i/>
                <w:iCs/>
                <w:sz w:val="22"/>
                <w:szCs w:val="22"/>
              </w:rPr>
              <w:t>luox: Platform for calculating quantities related to light and lighting</w:t>
            </w:r>
            <w:r w:rsidRPr="00EE0665">
              <w:rPr>
                <w:rFonts w:ascii="Arial" w:hAnsi="Arial" w:cs="Arial"/>
                <w:sz w:val="22"/>
                <w:szCs w:val="22"/>
              </w:rPr>
              <w:t xml:space="preserve"> [Software]. Available from </w:t>
            </w:r>
            <w:hyperlink r:id="rId14" w:history="1">
              <w:r w:rsidRPr="00EE0665">
                <w:rPr>
                  <w:rStyle w:val="Hyperlink"/>
                  <w:rFonts w:ascii="Arial" w:hAnsi="Arial" w:cs="Arial"/>
                  <w:sz w:val="22"/>
                  <w:szCs w:val="22"/>
                </w:rPr>
                <w:t>https://luox.app/</w:t>
              </w:r>
            </w:hyperlink>
            <w:r w:rsidRPr="00EE0665">
              <w:rPr>
                <w:rFonts w:ascii="Arial" w:hAnsi="Arial" w:cs="Arial"/>
                <w:sz w:val="22"/>
                <w:szCs w:val="22"/>
              </w:rPr>
              <w:t>.</w:t>
            </w:r>
          </w:p>
          <w:p w14:paraId="6411863E" w14:textId="0585AFA3"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Spitschan, M., Mead, J., Roos, C., Lowis, C., Griffiths, B., Mucur, P., Herf, M., Nam, S., &amp; Veitch, J. A. (2021). luox: validated reference open-access and open-source web platform for calculating and sharing physiologically relevant quantities for light and lighting. </w:t>
            </w:r>
            <w:r w:rsidRPr="00EE0665">
              <w:rPr>
                <w:rFonts w:ascii="Arial" w:hAnsi="Arial" w:cs="Arial"/>
                <w:i/>
                <w:iCs/>
                <w:sz w:val="22"/>
                <w:szCs w:val="22"/>
                <w:lang w:val="en-GB"/>
              </w:rPr>
              <w:t>Wellcome Open Res</w:t>
            </w:r>
            <w:r w:rsidRPr="00EE0665">
              <w:rPr>
                <w:rFonts w:ascii="Arial" w:hAnsi="Arial" w:cs="Arial"/>
                <w:sz w:val="22"/>
                <w:szCs w:val="22"/>
                <w:lang w:val="en-GB"/>
              </w:rPr>
              <w:t>,</w:t>
            </w:r>
            <w:r w:rsidRPr="00EE0665">
              <w:rPr>
                <w:rFonts w:ascii="Arial" w:hAnsi="Arial" w:cs="Arial"/>
                <w:i/>
                <w:iCs/>
                <w:sz w:val="22"/>
                <w:szCs w:val="22"/>
                <w:lang w:val="en-GB"/>
              </w:rPr>
              <w:t xml:space="preserve"> 6</w:t>
            </w:r>
            <w:r w:rsidRPr="00EE0665">
              <w:rPr>
                <w:rFonts w:ascii="Arial" w:hAnsi="Arial" w:cs="Arial"/>
                <w:sz w:val="22"/>
                <w:szCs w:val="22"/>
                <w:lang w:val="en-GB"/>
              </w:rPr>
              <w:t xml:space="preserve">, 69. </w:t>
            </w:r>
            <w:hyperlink r:id="rId15" w:history="1">
              <w:r w:rsidR="00A25B9B" w:rsidRPr="00EE0665">
                <w:rPr>
                  <w:rStyle w:val="Hyperlink"/>
                  <w:rFonts w:ascii="Arial" w:hAnsi="Arial" w:cs="Arial"/>
                  <w:sz w:val="22"/>
                  <w:szCs w:val="22"/>
                  <w:lang w:val="en-GB"/>
                </w:rPr>
                <w:t>https://doi.org/10.12688/wellcomeopenres.16595.3</w:t>
              </w:r>
            </w:hyperlink>
            <w:r w:rsidR="00A25B9B">
              <w:rPr>
                <w:rFonts w:ascii="Arial" w:hAnsi="Arial" w:cs="Arial"/>
                <w:sz w:val="22"/>
                <w:szCs w:val="22"/>
                <w:lang w:val="en-GB"/>
              </w:rPr>
              <w:t xml:space="preserve"> </w:t>
            </w:r>
            <w:r w:rsidRPr="00EE0665">
              <w:rPr>
                <w:rFonts w:ascii="Arial" w:hAnsi="Arial" w:cs="Arial"/>
                <w:sz w:val="22"/>
                <w:szCs w:val="22"/>
                <w:lang w:val="en-GB"/>
              </w:rPr>
              <w:t xml:space="preserve"> </w:t>
            </w:r>
          </w:p>
          <w:p w14:paraId="6E150796" w14:textId="77777777" w:rsidR="00EE0665" w:rsidRPr="00EE0665" w:rsidRDefault="00EE0665" w:rsidP="00EE0665">
            <w:pPr>
              <w:spacing w:line="360" w:lineRule="auto"/>
              <w:rPr>
                <w:rFonts w:ascii="Arial" w:hAnsi="Arial" w:cs="Arial"/>
                <w:sz w:val="22"/>
                <w:szCs w:val="22"/>
                <w:lang w:val="en-GB"/>
              </w:rPr>
            </w:pPr>
          </w:p>
          <w:p w14:paraId="2E45451D" w14:textId="64444A48" w:rsidR="006108CB" w:rsidRDefault="006108CB" w:rsidP="007E5FFB">
            <w:pPr>
              <w:spacing w:line="360" w:lineRule="auto"/>
              <w:rPr>
                <w:rFonts w:ascii="Arial" w:hAnsi="Arial" w:cs="Arial"/>
                <w:sz w:val="22"/>
                <w:szCs w:val="22"/>
              </w:rPr>
            </w:pPr>
          </w:p>
          <w:p w14:paraId="15B82604" w14:textId="77777777" w:rsidR="00A25B9B" w:rsidRDefault="00A25B9B" w:rsidP="007E5FFB">
            <w:pPr>
              <w:spacing w:line="360" w:lineRule="auto"/>
              <w:rPr>
                <w:rFonts w:ascii="Arial" w:hAnsi="Arial" w:cs="Arial"/>
                <w:b/>
                <w:bCs/>
                <w:i/>
                <w:iCs/>
                <w:sz w:val="22"/>
                <w:szCs w:val="22"/>
              </w:rPr>
            </w:pPr>
          </w:p>
          <w:p w14:paraId="456C5D10" w14:textId="77777777" w:rsidR="00A25B9B" w:rsidRDefault="00A25B9B" w:rsidP="007E5FFB">
            <w:pPr>
              <w:spacing w:line="360" w:lineRule="auto"/>
              <w:rPr>
                <w:rFonts w:ascii="Arial" w:hAnsi="Arial" w:cs="Arial"/>
                <w:b/>
                <w:bCs/>
                <w:i/>
                <w:iCs/>
                <w:sz w:val="22"/>
                <w:szCs w:val="22"/>
              </w:rPr>
            </w:pPr>
          </w:p>
          <w:p w14:paraId="17AE0D04" w14:textId="77777777" w:rsidR="00A25B9B" w:rsidRDefault="00A25B9B" w:rsidP="007E5FFB">
            <w:pPr>
              <w:spacing w:line="360" w:lineRule="auto"/>
              <w:rPr>
                <w:rFonts w:ascii="Arial" w:hAnsi="Arial" w:cs="Arial"/>
                <w:b/>
                <w:bCs/>
                <w:i/>
                <w:iCs/>
                <w:sz w:val="22"/>
                <w:szCs w:val="22"/>
              </w:rPr>
            </w:pPr>
          </w:p>
          <w:p w14:paraId="35852AFE" w14:textId="77777777" w:rsidR="00A25B9B" w:rsidRDefault="00A25B9B" w:rsidP="007E5FFB">
            <w:pPr>
              <w:spacing w:line="360" w:lineRule="auto"/>
              <w:rPr>
                <w:rFonts w:ascii="Arial" w:hAnsi="Arial" w:cs="Arial"/>
                <w:b/>
                <w:bCs/>
                <w:i/>
                <w:iCs/>
                <w:sz w:val="22"/>
                <w:szCs w:val="22"/>
              </w:rPr>
            </w:pPr>
          </w:p>
          <w:p w14:paraId="2AE297C1" w14:textId="0B3619B7" w:rsidR="006108CB" w:rsidRPr="006108CB" w:rsidRDefault="006108CB" w:rsidP="007E5FFB">
            <w:pPr>
              <w:spacing w:line="360" w:lineRule="auto"/>
              <w:rPr>
                <w:rFonts w:ascii="Arial" w:hAnsi="Arial" w:cs="Arial"/>
                <w:b/>
                <w:bCs/>
                <w:i/>
                <w:iCs/>
                <w:sz w:val="22"/>
                <w:szCs w:val="22"/>
              </w:rPr>
            </w:pPr>
            <w:r w:rsidRPr="006108CB">
              <w:rPr>
                <w:rFonts w:ascii="Arial" w:hAnsi="Arial" w:cs="Arial"/>
                <w:b/>
                <w:bCs/>
                <w:i/>
                <w:iCs/>
                <w:sz w:val="22"/>
                <w:szCs w:val="22"/>
              </w:rPr>
              <w:t xml:space="preserve">Previous </w:t>
            </w:r>
            <w:r w:rsidR="00A25B9B">
              <w:rPr>
                <w:rFonts w:ascii="Arial" w:hAnsi="Arial" w:cs="Arial"/>
                <w:b/>
                <w:bCs/>
                <w:i/>
                <w:iCs/>
                <w:sz w:val="22"/>
                <w:szCs w:val="22"/>
              </w:rPr>
              <w:t>work</w:t>
            </w:r>
            <w:r w:rsidRPr="006108CB">
              <w:rPr>
                <w:rFonts w:ascii="Arial" w:hAnsi="Arial" w:cs="Arial"/>
                <w:b/>
                <w:bCs/>
                <w:i/>
                <w:iCs/>
                <w:sz w:val="22"/>
                <w:szCs w:val="22"/>
              </w:rPr>
              <w:t xml:space="preserve"> on standardising reporting conditions</w:t>
            </w:r>
          </w:p>
          <w:p w14:paraId="4A8ACDF0" w14:textId="40564754"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(2020). </w:t>
            </w:r>
            <w:r w:rsidRPr="00EE0665">
              <w:rPr>
                <w:rFonts w:ascii="Arial" w:hAnsi="Arial" w:cs="Arial"/>
                <w:i/>
                <w:iCs/>
                <w:sz w:val="22"/>
                <w:szCs w:val="22"/>
                <w:lang w:val="en-GB"/>
              </w:rPr>
              <w:t>CIE TN 011:2020: What to document and report in studies of ipRGC-influenced responses to light</w:t>
            </w:r>
            <w:r w:rsidRPr="00EE0665">
              <w:rPr>
                <w:rFonts w:ascii="Arial" w:hAnsi="Arial" w:cs="Arial"/>
                <w:sz w:val="22"/>
                <w:szCs w:val="22"/>
                <w:lang w:val="en-GB"/>
              </w:rPr>
              <w:t>. CIE Cen</w:t>
            </w:r>
            <w:r>
              <w:rPr>
                <w:rFonts w:ascii="Arial" w:hAnsi="Arial" w:cs="Arial"/>
                <w:sz w:val="22"/>
                <w:szCs w:val="22"/>
                <w:lang w:val="en-GB"/>
              </w:rPr>
              <w:t>t</w:t>
            </w:r>
            <w:r w:rsidRPr="00EE0665">
              <w:rPr>
                <w:rFonts w:ascii="Arial" w:hAnsi="Arial" w:cs="Arial"/>
                <w:sz w:val="22"/>
                <w:szCs w:val="22"/>
                <w:lang w:val="en-GB"/>
              </w:rPr>
              <w:t xml:space="preserve">ral Bureau. </w:t>
            </w:r>
            <w:hyperlink r:id="rId16" w:history="1">
              <w:r w:rsidRPr="00EE0665">
                <w:rPr>
                  <w:rStyle w:val="Hyperlink"/>
                  <w:rFonts w:ascii="Arial" w:hAnsi="Arial" w:cs="Arial"/>
                  <w:sz w:val="22"/>
                  <w:szCs w:val="22"/>
                  <w:lang w:val="en-GB"/>
                </w:rPr>
                <w:t>https://doi.org/10.25039/TN.011.2020</w:t>
              </w:r>
            </w:hyperlink>
            <w:r w:rsidRPr="00EE0665">
              <w:rPr>
                <w:rFonts w:ascii="Arial" w:hAnsi="Arial" w:cs="Arial"/>
                <w:sz w:val="22"/>
                <w:szCs w:val="22"/>
                <w:lang w:val="en-GB"/>
              </w:rPr>
              <w:t xml:space="preserve">  </w:t>
            </w:r>
          </w:p>
          <w:p w14:paraId="4A0B495A" w14:textId="22E16581" w:rsidR="00EE0665" w:rsidRPr="00EE0665" w:rsidRDefault="00EE0665" w:rsidP="00A25B9B">
            <w:pPr>
              <w:spacing w:line="360" w:lineRule="auto"/>
              <w:ind w:left="720" w:hanging="720"/>
              <w:rPr>
                <w:rFonts w:ascii="Arial" w:hAnsi="Arial" w:cs="Arial"/>
                <w:sz w:val="22"/>
                <w:szCs w:val="22"/>
                <w:lang w:val="de-DE"/>
              </w:rPr>
            </w:pPr>
            <w:r w:rsidRPr="00EE0665">
              <w:rPr>
                <w:rFonts w:ascii="Arial" w:hAnsi="Arial" w:cs="Arial"/>
                <w:sz w:val="22"/>
                <w:szCs w:val="22"/>
                <w:lang w:val="en-GB"/>
              </w:rPr>
              <w:t xml:space="preserve">Knoop, M., Broszio, K., Diakite, A., Liedtke, C., Niedling, M., Rothert, I., Rudawski, F., &amp; Weber, N. (2019). Methods to describe and measure lighting conditions in experiments on non-Image-forming aspects. </w:t>
            </w:r>
            <w:r w:rsidRPr="00EE0665">
              <w:rPr>
                <w:rFonts w:ascii="Arial" w:hAnsi="Arial" w:cs="Arial"/>
                <w:i/>
                <w:iCs/>
                <w:sz w:val="22"/>
                <w:szCs w:val="22"/>
                <w:lang w:val="de-DE"/>
              </w:rPr>
              <w:t>Leukos</w:t>
            </w:r>
            <w:r w:rsidRPr="00EE0665">
              <w:rPr>
                <w:rFonts w:ascii="Arial" w:hAnsi="Arial" w:cs="Arial"/>
                <w:sz w:val="22"/>
                <w:szCs w:val="22"/>
                <w:lang w:val="de-DE"/>
              </w:rPr>
              <w:t>,</w:t>
            </w:r>
            <w:r w:rsidRPr="00EE0665">
              <w:rPr>
                <w:rFonts w:ascii="Arial" w:hAnsi="Arial" w:cs="Arial"/>
                <w:i/>
                <w:iCs/>
                <w:sz w:val="22"/>
                <w:szCs w:val="22"/>
                <w:lang w:val="de-DE"/>
              </w:rPr>
              <w:t xml:space="preserve"> 15</w:t>
            </w:r>
            <w:r w:rsidRPr="00EE0665">
              <w:rPr>
                <w:rFonts w:ascii="Arial" w:hAnsi="Arial" w:cs="Arial"/>
                <w:sz w:val="22"/>
                <w:szCs w:val="22"/>
                <w:lang w:val="de-DE"/>
              </w:rPr>
              <w:t xml:space="preserve">(2-3), 163-179. </w:t>
            </w:r>
            <w:r w:rsidR="00000000">
              <w:fldChar w:fldCharType="begin"/>
            </w:r>
            <w:r w:rsidR="00000000" w:rsidRPr="00BC6B17">
              <w:rPr>
                <w:lang w:val="de-DE"/>
                <w:rPrChange w:id="82" w:author="Microsoft Office User" w:date="2023-09-13T07:11:00Z">
                  <w:rPr/>
                </w:rPrChange>
              </w:rPr>
              <w:instrText>HYPERLINK "https://doi.org/10.1080/15502724.2018.1518716"</w:instrText>
            </w:r>
            <w:r w:rsidR="00000000">
              <w:fldChar w:fldCharType="separate"/>
            </w:r>
            <w:r w:rsidR="00A25B9B" w:rsidRPr="00EE0665">
              <w:rPr>
                <w:rStyle w:val="Hyperlink"/>
                <w:rFonts w:ascii="Arial" w:hAnsi="Arial" w:cs="Arial"/>
                <w:sz w:val="22"/>
                <w:szCs w:val="22"/>
                <w:lang w:val="de-DE"/>
              </w:rPr>
              <w:t>https://doi.org/10.1080/15502724.2018.1518716</w:t>
            </w:r>
            <w:r w:rsidR="00000000">
              <w:rPr>
                <w:rStyle w:val="Hyperlink"/>
                <w:rFonts w:ascii="Arial" w:hAnsi="Arial" w:cs="Arial"/>
                <w:sz w:val="22"/>
                <w:szCs w:val="22"/>
                <w:lang w:val="de-DE"/>
              </w:rPr>
              <w:fldChar w:fldCharType="end"/>
            </w:r>
            <w:r w:rsidR="00A25B9B">
              <w:rPr>
                <w:rFonts w:ascii="Arial" w:hAnsi="Arial" w:cs="Arial"/>
                <w:sz w:val="22"/>
                <w:szCs w:val="22"/>
                <w:lang w:val="de-DE"/>
              </w:rPr>
              <w:t xml:space="preserve"> </w:t>
            </w:r>
            <w:r w:rsidRPr="00EE0665">
              <w:rPr>
                <w:rFonts w:ascii="Arial" w:hAnsi="Arial" w:cs="Arial"/>
                <w:sz w:val="22"/>
                <w:szCs w:val="22"/>
                <w:lang w:val="de-DE"/>
              </w:rPr>
              <w:t xml:space="preserve"> </w:t>
            </w:r>
          </w:p>
          <w:p w14:paraId="2E09E161" w14:textId="7F333049"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de-DE"/>
              </w:rPr>
              <w:t xml:space="preserve">Spitschan, M., Stefani, O., Blattner, P., Gronfier, C., Lockley, S. W., &amp; Lucas, R. J. (2019). </w:t>
            </w:r>
            <w:r w:rsidRPr="00EE0665">
              <w:rPr>
                <w:rFonts w:ascii="Arial" w:hAnsi="Arial" w:cs="Arial"/>
                <w:sz w:val="22"/>
                <w:szCs w:val="22"/>
                <w:lang w:val="en-GB"/>
              </w:rPr>
              <w:t xml:space="preserve">How to report light exposure in human chronobiology and sleep research experiments. </w:t>
            </w:r>
            <w:r w:rsidRPr="00EE0665">
              <w:rPr>
                <w:rFonts w:ascii="Arial" w:hAnsi="Arial" w:cs="Arial"/>
                <w:i/>
                <w:iCs/>
                <w:sz w:val="22"/>
                <w:szCs w:val="22"/>
                <w:lang w:val="en-GB"/>
              </w:rPr>
              <w:t>Clocks Sleep</w:t>
            </w:r>
            <w:r w:rsidRPr="00EE0665">
              <w:rPr>
                <w:rFonts w:ascii="Arial" w:hAnsi="Arial" w:cs="Arial"/>
                <w:sz w:val="22"/>
                <w:szCs w:val="22"/>
                <w:lang w:val="en-GB"/>
              </w:rPr>
              <w:t>,</w:t>
            </w:r>
            <w:r w:rsidRPr="00EE0665">
              <w:rPr>
                <w:rFonts w:ascii="Arial" w:hAnsi="Arial" w:cs="Arial"/>
                <w:i/>
                <w:iCs/>
                <w:sz w:val="22"/>
                <w:szCs w:val="22"/>
                <w:lang w:val="en-GB"/>
              </w:rPr>
              <w:t xml:space="preserve"> 1</w:t>
            </w:r>
            <w:r w:rsidRPr="00EE0665">
              <w:rPr>
                <w:rFonts w:ascii="Arial" w:hAnsi="Arial" w:cs="Arial"/>
                <w:sz w:val="22"/>
                <w:szCs w:val="22"/>
                <w:lang w:val="en-GB"/>
              </w:rPr>
              <w:t xml:space="preserve">(3), 280-289. </w:t>
            </w:r>
            <w:hyperlink r:id="rId17" w:history="1">
              <w:r w:rsidR="00A25B9B" w:rsidRPr="00EE0665">
                <w:rPr>
                  <w:rStyle w:val="Hyperlink"/>
                  <w:rFonts w:ascii="Arial" w:hAnsi="Arial" w:cs="Arial"/>
                  <w:sz w:val="22"/>
                  <w:szCs w:val="22"/>
                  <w:lang w:val="en-GB"/>
                </w:rPr>
                <w:t>https://doi.org/10.3390/clockssleep1030024</w:t>
              </w:r>
            </w:hyperlink>
            <w:r w:rsidR="00A25B9B">
              <w:rPr>
                <w:rFonts w:ascii="Arial" w:hAnsi="Arial" w:cs="Arial"/>
                <w:sz w:val="22"/>
                <w:szCs w:val="22"/>
                <w:lang w:val="en-GB"/>
              </w:rPr>
              <w:t xml:space="preserve"> </w:t>
            </w:r>
            <w:r w:rsidRPr="00EE0665">
              <w:rPr>
                <w:rFonts w:ascii="Arial" w:hAnsi="Arial" w:cs="Arial"/>
                <w:sz w:val="22"/>
                <w:szCs w:val="22"/>
                <w:lang w:val="en-GB"/>
              </w:rPr>
              <w:t xml:space="preserve"> </w:t>
            </w:r>
          </w:p>
          <w:p w14:paraId="4CB92717" w14:textId="77777777" w:rsidR="006108CB" w:rsidRDefault="006108CB" w:rsidP="007E5FFB">
            <w:pPr>
              <w:spacing w:line="360" w:lineRule="auto"/>
              <w:rPr>
                <w:rFonts w:ascii="Arial" w:hAnsi="Arial" w:cs="Arial"/>
                <w:sz w:val="22"/>
                <w:szCs w:val="22"/>
              </w:rPr>
            </w:pPr>
          </w:p>
          <w:p w14:paraId="6599B082" w14:textId="1BC4A5B0" w:rsidR="006108CB" w:rsidRPr="00EE0665" w:rsidRDefault="00EE0665" w:rsidP="007E5FFB">
            <w:pPr>
              <w:spacing w:line="360" w:lineRule="auto"/>
              <w:rPr>
                <w:rFonts w:ascii="Arial" w:hAnsi="Arial" w:cs="Arial"/>
                <w:b/>
                <w:bCs/>
                <w:i/>
                <w:iCs/>
                <w:sz w:val="22"/>
                <w:szCs w:val="22"/>
              </w:rPr>
            </w:pPr>
            <w:r w:rsidRPr="00EE0665">
              <w:rPr>
                <w:rFonts w:ascii="Arial" w:hAnsi="Arial" w:cs="Arial"/>
                <w:b/>
                <w:bCs/>
                <w:i/>
                <w:iCs/>
                <w:sz w:val="22"/>
                <w:szCs w:val="22"/>
              </w:rPr>
              <w:t>General background on radiometry and photometry</w:t>
            </w:r>
          </w:p>
          <w:p w14:paraId="435130EC" w14:textId="77777777" w:rsidR="00EE0665" w:rsidRPr="00EE0665" w:rsidRDefault="00EE0665" w:rsidP="00A25B9B">
            <w:pPr>
              <w:spacing w:line="360" w:lineRule="auto"/>
              <w:ind w:left="720" w:hanging="720"/>
              <w:jc w:val="both"/>
              <w:rPr>
                <w:rFonts w:ascii="Arial" w:hAnsi="Arial" w:cs="Arial"/>
                <w:sz w:val="22"/>
                <w:szCs w:val="22"/>
                <w:lang w:val="en-GB"/>
              </w:rPr>
            </w:pPr>
            <w:r w:rsidRPr="00EE0665">
              <w:rPr>
                <w:rFonts w:ascii="Arial" w:hAnsi="Arial" w:cs="Arial"/>
                <w:sz w:val="22"/>
                <w:szCs w:val="22"/>
                <w:lang w:val="en-GB"/>
              </w:rPr>
              <w:t xml:space="preserve">DeCusatis, C., &amp; Optical Society of America. (1997). </w:t>
            </w:r>
            <w:r w:rsidRPr="00EE0665">
              <w:rPr>
                <w:rFonts w:ascii="Arial" w:hAnsi="Arial" w:cs="Arial"/>
                <w:i/>
                <w:iCs/>
                <w:sz w:val="22"/>
                <w:szCs w:val="22"/>
                <w:lang w:val="en-GB"/>
              </w:rPr>
              <w:t>Handbook of applied photometry</w:t>
            </w:r>
            <w:r w:rsidRPr="00EE0665">
              <w:rPr>
                <w:rFonts w:ascii="Arial" w:hAnsi="Arial" w:cs="Arial"/>
                <w:sz w:val="22"/>
                <w:szCs w:val="22"/>
                <w:lang w:val="en-GB"/>
              </w:rPr>
              <w:t>. AIP Press ;</w:t>
            </w:r>
          </w:p>
          <w:p w14:paraId="3D8CB4C2" w14:textId="4DCDF455" w:rsidR="00EE0665" w:rsidRPr="00EE0665" w:rsidRDefault="00EE0665" w:rsidP="00A25B9B">
            <w:pPr>
              <w:spacing w:line="360" w:lineRule="auto"/>
              <w:ind w:left="720" w:hanging="720"/>
              <w:jc w:val="both"/>
              <w:rPr>
                <w:rFonts w:ascii="Arial" w:hAnsi="Arial" w:cs="Arial"/>
                <w:sz w:val="22"/>
                <w:szCs w:val="22"/>
                <w:lang w:val="en-GB"/>
              </w:rPr>
            </w:pPr>
            <w:r w:rsidRPr="00EE0665">
              <w:rPr>
                <w:rFonts w:ascii="Arial" w:hAnsi="Arial" w:cs="Arial"/>
                <w:sz w:val="22"/>
                <w:szCs w:val="22"/>
                <w:lang w:val="en-GB"/>
              </w:rPr>
              <w:t xml:space="preserve">Optical Society of America. </w:t>
            </w:r>
          </w:p>
          <w:p w14:paraId="59FF4A65" w14:textId="16515A1C" w:rsidR="00EE0665" w:rsidRPr="00EA0D44" w:rsidRDefault="00EE0665" w:rsidP="00A25B9B">
            <w:pPr>
              <w:spacing w:line="360" w:lineRule="auto"/>
              <w:ind w:left="720" w:hanging="720"/>
              <w:jc w:val="both"/>
              <w:rPr>
                <w:rFonts w:ascii="Arial" w:hAnsi="Arial" w:cs="Arial"/>
                <w:sz w:val="22"/>
                <w:szCs w:val="22"/>
                <w:lang w:val="de-DE"/>
              </w:rPr>
            </w:pPr>
            <w:r w:rsidRPr="00EE0665">
              <w:rPr>
                <w:rFonts w:ascii="Arial" w:hAnsi="Arial" w:cs="Arial"/>
                <w:sz w:val="22"/>
                <w:szCs w:val="22"/>
                <w:lang w:val="en-GB"/>
              </w:rPr>
              <w:t xml:space="preserve">Price, L. L. A., &amp; Blattner, P. (2022). Circadian and visual photometry. </w:t>
            </w:r>
            <w:r w:rsidRPr="00EE0665">
              <w:rPr>
                <w:rFonts w:ascii="Arial" w:hAnsi="Arial" w:cs="Arial"/>
                <w:i/>
                <w:iCs/>
                <w:sz w:val="22"/>
                <w:szCs w:val="22"/>
                <w:lang w:val="en-GB"/>
              </w:rPr>
              <w:t>Prog Brain Res</w:t>
            </w:r>
            <w:r w:rsidRPr="00EE0665">
              <w:rPr>
                <w:rFonts w:ascii="Arial" w:hAnsi="Arial" w:cs="Arial"/>
                <w:sz w:val="22"/>
                <w:szCs w:val="22"/>
                <w:lang w:val="en-GB"/>
              </w:rPr>
              <w:t>,</w:t>
            </w:r>
            <w:r w:rsidRPr="00EE0665">
              <w:rPr>
                <w:rFonts w:ascii="Arial" w:hAnsi="Arial" w:cs="Arial"/>
                <w:i/>
                <w:iCs/>
                <w:sz w:val="22"/>
                <w:szCs w:val="22"/>
                <w:lang w:val="en-GB"/>
              </w:rPr>
              <w:t xml:space="preserve"> 273</w:t>
            </w:r>
            <w:r w:rsidRPr="00EE0665">
              <w:rPr>
                <w:rFonts w:ascii="Arial" w:hAnsi="Arial" w:cs="Arial"/>
                <w:sz w:val="22"/>
                <w:szCs w:val="22"/>
                <w:lang w:val="en-GB"/>
              </w:rPr>
              <w:t xml:space="preserve">(1), 1-11. </w:t>
            </w:r>
            <w:hyperlink r:id="rId18" w:history="1">
              <w:r w:rsidR="00A25B9B" w:rsidRPr="00EA0D44">
                <w:rPr>
                  <w:rStyle w:val="Hyperlink"/>
                  <w:rFonts w:ascii="Arial" w:hAnsi="Arial" w:cs="Arial"/>
                  <w:sz w:val="22"/>
                  <w:szCs w:val="22"/>
                  <w:lang w:val="de-DE"/>
                </w:rPr>
                <w:t>https://doi.org/10.1016/bs.pbr.2022.02.014</w:t>
              </w:r>
            </w:hyperlink>
            <w:r w:rsidR="00A25B9B" w:rsidRPr="00EA0D44">
              <w:rPr>
                <w:rFonts w:ascii="Arial" w:hAnsi="Arial" w:cs="Arial"/>
                <w:sz w:val="22"/>
                <w:szCs w:val="22"/>
                <w:lang w:val="de-DE"/>
              </w:rPr>
              <w:t xml:space="preserve"> </w:t>
            </w:r>
            <w:r w:rsidRPr="00EA0D44">
              <w:rPr>
                <w:rFonts w:ascii="Arial" w:hAnsi="Arial" w:cs="Arial"/>
                <w:sz w:val="22"/>
                <w:szCs w:val="22"/>
                <w:lang w:val="de-DE"/>
              </w:rPr>
              <w:t xml:space="preserve"> </w:t>
            </w:r>
          </w:p>
          <w:p w14:paraId="31D5EF51" w14:textId="5355D22C" w:rsidR="00EE0665" w:rsidRPr="00EE0665" w:rsidRDefault="00EE0665" w:rsidP="00A25B9B">
            <w:pPr>
              <w:spacing w:line="360" w:lineRule="auto"/>
              <w:ind w:left="720" w:hanging="720"/>
              <w:jc w:val="both"/>
              <w:rPr>
                <w:rFonts w:ascii="Arial" w:hAnsi="Arial" w:cs="Arial"/>
                <w:sz w:val="22"/>
                <w:szCs w:val="22"/>
                <w:lang w:val="en-GB"/>
              </w:rPr>
            </w:pPr>
            <w:r w:rsidRPr="00EE0665">
              <w:rPr>
                <w:rFonts w:ascii="Arial" w:hAnsi="Arial" w:cs="Arial"/>
                <w:sz w:val="22"/>
                <w:szCs w:val="22"/>
                <w:lang w:val="de-DE"/>
              </w:rPr>
              <w:t xml:space="preserve">Schlangen, L. J. M., &amp; Price, L. L. A. (2021). </w:t>
            </w:r>
            <w:r w:rsidRPr="00EE0665">
              <w:rPr>
                <w:rFonts w:ascii="Arial" w:hAnsi="Arial" w:cs="Arial"/>
                <w:sz w:val="22"/>
                <w:szCs w:val="22"/>
                <w:lang w:val="en-GB"/>
              </w:rPr>
              <w:t xml:space="preserve">The lighting environment, its metrology, and non-visual responses. </w:t>
            </w:r>
            <w:r w:rsidRPr="00EE0665">
              <w:rPr>
                <w:rFonts w:ascii="Arial" w:hAnsi="Arial" w:cs="Arial"/>
                <w:i/>
                <w:iCs/>
                <w:sz w:val="22"/>
                <w:szCs w:val="22"/>
                <w:lang w:val="en-GB"/>
              </w:rPr>
              <w:t>Front Neurol</w:t>
            </w:r>
            <w:r w:rsidRPr="00EE0665">
              <w:rPr>
                <w:rFonts w:ascii="Arial" w:hAnsi="Arial" w:cs="Arial"/>
                <w:sz w:val="22"/>
                <w:szCs w:val="22"/>
                <w:lang w:val="en-GB"/>
              </w:rPr>
              <w:t>,</w:t>
            </w:r>
            <w:r w:rsidRPr="00EE0665">
              <w:rPr>
                <w:rFonts w:ascii="Arial" w:hAnsi="Arial" w:cs="Arial"/>
                <w:i/>
                <w:iCs/>
                <w:sz w:val="22"/>
                <w:szCs w:val="22"/>
                <w:lang w:val="en-GB"/>
              </w:rPr>
              <w:t xml:space="preserve"> 12</w:t>
            </w:r>
            <w:r w:rsidRPr="00EE0665">
              <w:rPr>
                <w:rFonts w:ascii="Arial" w:hAnsi="Arial" w:cs="Arial"/>
                <w:sz w:val="22"/>
                <w:szCs w:val="22"/>
                <w:lang w:val="en-GB"/>
              </w:rPr>
              <w:t xml:space="preserve">, 624861. </w:t>
            </w:r>
            <w:hyperlink r:id="rId19" w:history="1">
              <w:r w:rsidR="00A25B9B" w:rsidRPr="00EE0665">
                <w:rPr>
                  <w:rStyle w:val="Hyperlink"/>
                  <w:rFonts w:ascii="Arial" w:hAnsi="Arial" w:cs="Arial"/>
                  <w:sz w:val="22"/>
                  <w:szCs w:val="22"/>
                  <w:lang w:val="en-GB"/>
                </w:rPr>
                <w:t>https://doi.org/10.3389/fneur.2021.624861</w:t>
              </w:r>
            </w:hyperlink>
            <w:r w:rsidR="00A25B9B">
              <w:rPr>
                <w:rFonts w:ascii="Arial" w:hAnsi="Arial" w:cs="Arial"/>
                <w:sz w:val="22"/>
                <w:szCs w:val="22"/>
                <w:lang w:val="en-GB"/>
              </w:rPr>
              <w:t xml:space="preserve"> </w:t>
            </w:r>
            <w:r w:rsidRPr="00EE0665">
              <w:rPr>
                <w:rFonts w:ascii="Arial" w:hAnsi="Arial" w:cs="Arial"/>
                <w:sz w:val="22"/>
                <w:szCs w:val="22"/>
                <w:lang w:val="en-GB"/>
              </w:rPr>
              <w:t xml:space="preserve"> </w:t>
            </w:r>
          </w:p>
          <w:p w14:paraId="774ABC1B" w14:textId="29CEA477" w:rsidR="00EE0665" w:rsidRPr="00EE0665" w:rsidRDefault="00EE0665" w:rsidP="00A25B9B">
            <w:pPr>
              <w:spacing w:line="360" w:lineRule="auto"/>
              <w:ind w:left="720" w:hanging="720"/>
              <w:jc w:val="both"/>
              <w:rPr>
                <w:rFonts w:ascii="Arial" w:hAnsi="Arial" w:cs="Arial"/>
                <w:sz w:val="22"/>
                <w:szCs w:val="22"/>
                <w:lang w:val="en-GB"/>
              </w:rPr>
            </w:pPr>
            <w:r w:rsidRPr="00EE0665">
              <w:rPr>
                <w:rFonts w:ascii="Arial" w:hAnsi="Arial" w:cs="Arial"/>
                <w:sz w:val="22"/>
                <w:szCs w:val="22"/>
                <w:lang w:val="en-GB"/>
              </w:rPr>
              <w:t xml:space="preserve">Sliney, D. H. (2007). Radiometric quantities and units used in photobiology and photochemistry: recommendations of the Commission Internationale de L'Eclairage (International Commission on Illumination). </w:t>
            </w:r>
            <w:r w:rsidRPr="00EE0665">
              <w:rPr>
                <w:rFonts w:ascii="Arial" w:hAnsi="Arial" w:cs="Arial"/>
                <w:i/>
                <w:iCs/>
                <w:sz w:val="22"/>
                <w:szCs w:val="22"/>
                <w:lang w:val="en-GB"/>
              </w:rPr>
              <w:t>Photochem Photobiol</w:t>
            </w:r>
            <w:r w:rsidRPr="00EE0665">
              <w:rPr>
                <w:rFonts w:ascii="Arial" w:hAnsi="Arial" w:cs="Arial"/>
                <w:sz w:val="22"/>
                <w:szCs w:val="22"/>
                <w:lang w:val="en-GB"/>
              </w:rPr>
              <w:t>,</w:t>
            </w:r>
            <w:r w:rsidRPr="00EE0665">
              <w:rPr>
                <w:rFonts w:ascii="Arial" w:hAnsi="Arial" w:cs="Arial"/>
                <w:i/>
                <w:iCs/>
                <w:sz w:val="22"/>
                <w:szCs w:val="22"/>
                <w:lang w:val="en-GB"/>
              </w:rPr>
              <w:t xml:space="preserve"> 83</w:t>
            </w:r>
            <w:r w:rsidRPr="00EE0665">
              <w:rPr>
                <w:rFonts w:ascii="Arial" w:hAnsi="Arial" w:cs="Arial"/>
                <w:sz w:val="22"/>
                <w:szCs w:val="22"/>
                <w:lang w:val="en-GB"/>
              </w:rPr>
              <w:t xml:space="preserve">(2), 425-432. </w:t>
            </w:r>
            <w:hyperlink r:id="rId20" w:history="1">
              <w:r w:rsidR="00A25B9B" w:rsidRPr="00EE0665">
                <w:rPr>
                  <w:rStyle w:val="Hyperlink"/>
                  <w:rFonts w:ascii="Arial" w:hAnsi="Arial" w:cs="Arial"/>
                  <w:sz w:val="22"/>
                  <w:szCs w:val="22"/>
                  <w:lang w:val="en-GB"/>
                </w:rPr>
                <w:t>https://doi.org/10.1562/2006-11-14-RA-1081</w:t>
              </w:r>
            </w:hyperlink>
            <w:r w:rsidR="00A25B9B">
              <w:rPr>
                <w:rFonts w:ascii="Arial" w:hAnsi="Arial" w:cs="Arial"/>
                <w:sz w:val="22"/>
                <w:szCs w:val="22"/>
                <w:lang w:val="en-GB"/>
              </w:rPr>
              <w:t xml:space="preserve"> </w:t>
            </w:r>
          </w:p>
          <w:p w14:paraId="534B9F8D" w14:textId="6AB7FA43" w:rsidR="002E0C53" w:rsidRPr="00E912B6" w:rsidRDefault="002E0C53" w:rsidP="00D60C56">
            <w:pPr>
              <w:jc w:val="both"/>
              <w:rPr>
                <w:rFonts w:ascii="Arial" w:hAnsi="Arial" w:cs="Arial"/>
                <w:sz w:val="20"/>
                <w:szCs w:val="20"/>
              </w:rPr>
            </w:pPr>
          </w:p>
        </w:tc>
        <w:tc>
          <w:tcPr>
            <w:tcW w:w="237" w:type="dxa"/>
            <w:gridSpan w:val="2"/>
            <w:tcBorders>
              <w:top w:val="nil"/>
              <w:left w:val="nil"/>
              <w:bottom w:val="nil"/>
              <w:right w:val="nil"/>
            </w:tcBorders>
          </w:tcPr>
          <w:p w14:paraId="311211FE" w14:textId="77777777" w:rsidR="002E0C53" w:rsidRPr="00E912B6" w:rsidRDefault="002E0C53" w:rsidP="00D60C56">
            <w:pPr>
              <w:jc w:val="right"/>
              <w:rPr>
                <w:rFonts w:ascii="Arial" w:hAnsi="Arial" w:cs="Arial"/>
                <w:sz w:val="28"/>
                <w:szCs w:val="28"/>
              </w:rPr>
            </w:pPr>
          </w:p>
        </w:tc>
      </w:tr>
      <w:tr w:rsidR="002E0C53" w:rsidRPr="00E912B6" w14:paraId="769A86DA" w14:textId="1D491504" w:rsidTr="00D60C56">
        <w:trPr>
          <w:gridAfter w:val="1"/>
          <w:wAfter w:w="115" w:type="dxa"/>
          <w:trHeight w:val="432"/>
        </w:trPr>
        <w:tc>
          <w:tcPr>
            <w:tcW w:w="9869" w:type="dxa"/>
            <w:tcBorders>
              <w:top w:val="nil"/>
              <w:left w:val="nil"/>
              <w:bottom w:val="nil"/>
              <w:right w:val="nil"/>
            </w:tcBorders>
          </w:tcPr>
          <w:p w14:paraId="2520CE64" w14:textId="5500B8E5" w:rsidR="002E0C53" w:rsidRPr="007E5FFB" w:rsidRDefault="002E0C53" w:rsidP="007E5FFB">
            <w:pPr>
              <w:rPr>
                <w:rFonts w:ascii="Arial" w:hAnsi="Arial" w:cs="Arial"/>
                <w:b/>
                <w:bCs/>
              </w:rPr>
            </w:pPr>
          </w:p>
        </w:tc>
        <w:tc>
          <w:tcPr>
            <w:tcW w:w="1471" w:type="dxa"/>
            <w:gridSpan w:val="2"/>
            <w:tcBorders>
              <w:top w:val="nil"/>
              <w:left w:val="nil"/>
              <w:bottom w:val="nil"/>
              <w:right w:val="nil"/>
            </w:tcBorders>
          </w:tcPr>
          <w:p w14:paraId="17B808D5" w14:textId="77777777" w:rsidR="002E0C53" w:rsidRPr="00E912B6" w:rsidRDefault="002E0C53" w:rsidP="00D60C56">
            <w:pPr>
              <w:ind w:left="360"/>
              <w:rPr>
                <w:rFonts w:ascii="Arial" w:hAnsi="Arial" w:cs="Arial"/>
                <w:b/>
                <w:bCs/>
                <w:sz w:val="28"/>
                <w:szCs w:val="28"/>
              </w:rPr>
            </w:pPr>
          </w:p>
        </w:tc>
      </w:tr>
      <w:bookmarkEnd w:id="0"/>
    </w:tbl>
    <w:p w14:paraId="31017EAB" w14:textId="77777777" w:rsidR="00270346" w:rsidRPr="00E912B6" w:rsidRDefault="00270346">
      <w:pPr>
        <w:rPr>
          <w:rFonts w:ascii="Arial" w:hAnsi="Arial" w:cs="Arial"/>
          <w:sz w:val="22"/>
          <w:szCs w:val="22"/>
        </w:rPr>
      </w:pPr>
    </w:p>
    <w:sectPr w:rsidR="00270346" w:rsidRPr="00E912B6" w:rsidSect="009A7970">
      <w:headerReference w:type="default" r:id="rId21"/>
      <w:footerReference w:type="even" r:id="rId22"/>
      <w:footerReference w:type="default" r:id="rId23"/>
      <w:pgSz w:w="11906" w:h="16838"/>
      <w:pgMar w:top="1134" w:right="849"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40068" w14:textId="77777777" w:rsidR="00BE01C7" w:rsidRDefault="00BE01C7" w:rsidP="00AD5F70">
      <w:r>
        <w:separator/>
      </w:r>
    </w:p>
  </w:endnote>
  <w:endnote w:type="continuationSeparator" w:id="0">
    <w:p w14:paraId="068759DC" w14:textId="77777777" w:rsidR="00BE01C7" w:rsidRDefault="00BE01C7" w:rsidP="00AD5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5270636"/>
      <w:docPartObj>
        <w:docPartGallery w:val="Page Numbers (Bottom of Page)"/>
        <w:docPartUnique/>
      </w:docPartObj>
    </w:sdtPr>
    <w:sdtContent>
      <w:p w14:paraId="7996D29A" w14:textId="520A98FF" w:rsidR="00AD5F70" w:rsidRDefault="00AD5F70" w:rsidP="00BC04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E454D2" w14:textId="77777777" w:rsidR="00AD5F70" w:rsidRDefault="00AD5F70" w:rsidP="00AD5F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382471265"/>
      <w:docPartObj>
        <w:docPartGallery w:val="Page Numbers (Bottom of Page)"/>
        <w:docPartUnique/>
      </w:docPartObj>
    </w:sdtPr>
    <w:sdtContent>
      <w:p w14:paraId="45DB52F7" w14:textId="7740B5A6" w:rsidR="00BC045D" w:rsidRPr="00BC045D" w:rsidRDefault="00BC045D" w:rsidP="004C58A9">
        <w:pPr>
          <w:pStyle w:val="Footer"/>
          <w:framePr w:wrap="none" w:vAnchor="text" w:hAnchor="margin" w:xAlign="center" w:y="1"/>
          <w:rPr>
            <w:rStyle w:val="PageNumber"/>
            <w:rFonts w:ascii="Arial" w:hAnsi="Arial" w:cs="Arial"/>
          </w:rPr>
        </w:pPr>
        <w:r w:rsidRPr="00BC045D">
          <w:rPr>
            <w:rStyle w:val="PageNumber"/>
            <w:rFonts w:ascii="Arial" w:hAnsi="Arial" w:cs="Arial"/>
          </w:rPr>
          <w:fldChar w:fldCharType="begin"/>
        </w:r>
        <w:r w:rsidRPr="00BC045D">
          <w:rPr>
            <w:rStyle w:val="PageNumber"/>
            <w:rFonts w:ascii="Arial" w:hAnsi="Arial" w:cs="Arial"/>
          </w:rPr>
          <w:instrText xml:space="preserve"> PAGE </w:instrText>
        </w:r>
        <w:r w:rsidRPr="00BC045D">
          <w:rPr>
            <w:rStyle w:val="PageNumber"/>
            <w:rFonts w:ascii="Arial" w:hAnsi="Arial" w:cs="Arial"/>
          </w:rPr>
          <w:fldChar w:fldCharType="separate"/>
        </w:r>
        <w:r w:rsidRPr="00BC045D">
          <w:rPr>
            <w:rStyle w:val="PageNumber"/>
            <w:rFonts w:ascii="Arial" w:hAnsi="Arial" w:cs="Arial"/>
            <w:noProof/>
          </w:rPr>
          <w:t>1</w:t>
        </w:r>
        <w:r w:rsidRPr="00BC045D">
          <w:rPr>
            <w:rStyle w:val="PageNumber"/>
            <w:rFonts w:ascii="Arial" w:hAnsi="Arial" w:cs="Arial"/>
          </w:rPr>
          <w:fldChar w:fldCharType="end"/>
        </w:r>
      </w:p>
    </w:sdtContent>
  </w:sdt>
  <w:p w14:paraId="5474AA72" w14:textId="762C0054" w:rsidR="00AD5F70" w:rsidRPr="00E912B6" w:rsidRDefault="00AD5F70" w:rsidP="00BC045D">
    <w:pPr>
      <w:pStyle w:val="Footer"/>
      <w:ind w:right="360" w:hanging="851"/>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67AA6" w14:textId="77777777" w:rsidR="00BE01C7" w:rsidRDefault="00BE01C7" w:rsidP="00AD5F70">
      <w:r>
        <w:separator/>
      </w:r>
    </w:p>
  </w:footnote>
  <w:footnote w:type="continuationSeparator" w:id="0">
    <w:p w14:paraId="484E8DCA" w14:textId="77777777" w:rsidR="00BE01C7" w:rsidRDefault="00BE01C7" w:rsidP="00AD5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872F" w14:textId="3F2B3A94" w:rsidR="00230883" w:rsidRPr="00E912B6" w:rsidRDefault="00230883" w:rsidP="004B7EEB">
    <w:pPr>
      <w:pStyle w:val="Header"/>
      <w:jc w:val="right"/>
      <w:rPr>
        <w:rFonts w:ascii="Arial" w:hAnsi="Arial" w:cs="Arial"/>
        <w:sz w:val="16"/>
        <w:szCs w:val="16"/>
      </w:rPr>
    </w:pPr>
    <w:r w:rsidRPr="00E912B6">
      <w:rPr>
        <w:rFonts w:ascii="Arial" w:hAnsi="Arial" w:cs="Arial"/>
        <w:b/>
        <w:bCs/>
        <w:noProof/>
        <w:sz w:val="28"/>
        <w:szCs w:val="28"/>
        <w:lang w:val="en-SG" w:eastAsia="en-SG"/>
      </w:rPr>
      <w:drawing>
        <wp:anchor distT="0" distB="0" distL="114300" distR="114300" simplePos="0" relativeHeight="251658240" behindDoc="1" locked="0" layoutInCell="1" allowOverlap="1" wp14:anchorId="1E6B5CDE" wp14:editId="018ACEAF">
          <wp:simplePos x="0" y="0"/>
          <wp:positionH relativeFrom="column">
            <wp:posOffset>5280724</wp:posOffset>
          </wp:positionH>
          <wp:positionV relativeFrom="paragraph">
            <wp:posOffset>24765</wp:posOffset>
          </wp:positionV>
          <wp:extent cx="1290320" cy="387985"/>
          <wp:effectExtent l="0" t="0" r="5080" b="5715"/>
          <wp:wrapNone/>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rotWithShape="1">
                  <a:blip r:embed="rId1">
                    <a:extLst>
                      <a:ext uri="{28A0092B-C50C-407E-A947-70E740481C1C}">
                        <a14:useLocalDpi xmlns:a14="http://schemas.microsoft.com/office/drawing/2010/main" val="0"/>
                      </a:ext>
                    </a:extLst>
                  </a:blip>
                  <a:srcRect r="9929"/>
                  <a:stretch/>
                </pic:blipFill>
                <pic:spPr bwMode="auto">
                  <a:xfrm>
                    <a:off x="0" y="0"/>
                    <a:ext cx="1290320" cy="387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08C3D3" w14:textId="77777777" w:rsidR="008F7625" w:rsidRPr="00E912B6" w:rsidRDefault="008F7625" w:rsidP="004B7EEB">
    <w:pPr>
      <w:pStyle w:val="Header"/>
      <w:jc w:val="right"/>
      <w:rPr>
        <w:rFonts w:ascii="Arial" w:hAnsi="Arial" w:cs="Arial"/>
        <w:sz w:val="16"/>
        <w:szCs w:val="16"/>
      </w:rPr>
    </w:pPr>
  </w:p>
  <w:p w14:paraId="39FB1170" w14:textId="77777777" w:rsidR="008F7625" w:rsidRPr="00E912B6" w:rsidRDefault="008F7625" w:rsidP="004B7EEB">
    <w:pPr>
      <w:pStyle w:val="Header"/>
      <w:jc w:val="right"/>
      <w:rPr>
        <w:rFonts w:ascii="Arial" w:hAnsi="Arial" w:cs="Arial"/>
        <w:sz w:val="16"/>
        <w:szCs w:val="16"/>
      </w:rPr>
    </w:pPr>
  </w:p>
  <w:p w14:paraId="0E8E4A76" w14:textId="77777777" w:rsidR="00057848" w:rsidRDefault="008F7625" w:rsidP="008F7625">
    <w:pPr>
      <w:pStyle w:val="Header"/>
      <w:ind w:right="-425"/>
      <w:jc w:val="right"/>
      <w:rPr>
        <w:rFonts w:ascii="Arial" w:hAnsi="Arial" w:cs="Arial"/>
        <w:sz w:val="16"/>
        <w:szCs w:val="16"/>
      </w:rPr>
    </w:pPr>
    <w:r w:rsidRPr="00E912B6">
      <w:rPr>
        <w:rFonts w:ascii="Arial" w:hAnsi="Arial" w:cs="Arial"/>
        <w:sz w:val="16"/>
        <w:szCs w:val="16"/>
      </w:rPr>
      <w:tab/>
    </w:r>
  </w:p>
  <w:p w14:paraId="5CB1837C" w14:textId="3500B5E1" w:rsidR="004B7EEB" w:rsidRDefault="00057848" w:rsidP="008F7625">
    <w:pPr>
      <w:pStyle w:val="Header"/>
      <w:ind w:right="-425"/>
      <w:jc w:val="right"/>
      <w:rPr>
        <w:rFonts w:ascii="Arial" w:hAnsi="Arial" w:cs="Arial"/>
        <w:sz w:val="16"/>
        <w:szCs w:val="16"/>
      </w:rPr>
    </w:pPr>
    <w:r>
      <w:rPr>
        <w:rFonts w:ascii="Arial" w:hAnsi="Arial" w:cs="Arial"/>
        <w:sz w:val="16"/>
        <w:szCs w:val="16"/>
      </w:rPr>
      <w:t>Release 1.0</w:t>
    </w:r>
    <w:r w:rsidR="00D51345">
      <w:rPr>
        <w:rFonts w:ascii="Arial" w:hAnsi="Arial" w:cs="Arial"/>
        <w:sz w:val="16"/>
        <w:szCs w:val="16"/>
      </w:rPr>
      <w:t>.</w:t>
    </w:r>
    <w:ins w:id="83" w:author="Microsoft Office User" w:date="2023-09-13T07:40:00Z">
      <w:r w:rsidR="00403D2D">
        <w:rPr>
          <w:rFonts w:ascii="Arial" w:hAnsi="Arial" w:cs="Arial"/>
          <w:sz w:val="16"/>
          <w:szCs w:val="16"/>
        </w:rPr>
        <w:t>1</w:t>
      </w:r>
    </w:ins>
    <w:del w:id="84" w:author="Microsoft Office User" w:date="2023-09-13T07:40:00Z">
      <w:r w:rsidR="00D51345" w:rsidDel="00403D2D">
        <w:rPr>
          <w:rFonts w:ascii="Arial" w:hAnsi="Arial" w:cs="Arial"/>
          <w:sz w:val="16"/>
          <w:szCs w:val="16"/>
        </w:rPr>
        <w:delText>0</w:delText>
      </w:r>
    </w:del>
    <w:r w:rsidR="0075777A" w:rsidRPr="00E912B6">
      <w:rPr>
        <w:rFonts w:ascii="Arial" w:hAnsi="Arial" w:cs="Arial"/>
        <w:sz w:val="16"/>
        <w:szCs w:val="16"/>
      </w:rPr>
      <w:t>,</w:t>
    </w:r>
    <w:r w:rsidR="004B7EEB" w:rsidRPr="00E912B6">
      <w:rPr>
        <w:rFonts w:ascii="Arial" w:hAnsi="Arial" w:cs="Arial"/>
        <w:sz w:val="16"/>
        <w:szCs w:val="16"/>
      </w:rPr>
      <w:t xml:space="preserve"> </w:t>
    </w:r>
    <w:ins w:id="85" w:author="Microsoft Office User" w:date="2023-09-13T07:40:00Z">
      <w:r w:rsidR="00403D2D">
        <w:rPr>
          <w:rFonts w:ascii="Arial" w:hAnsi="Arial" w:cs="Arial"/>
          <w:sz w:val="16"/>
          <w:szCs w:val="16"/>
        </w:rPr>
        <w:t>13</w:t>
      </w:r>
    </w:ins>
    <w:del w:id="86" w:author="Microsoft Office User" w:date="2023-09-13T07:40:00Z">
      <w:r w:rsidR="005F5496" w:rsidDel="00403D2D">
        <w:rPr>
          <w:rFonts w:ascii="Arial" w:hAnsi="Arial" w:cs="Arial"/>
          <w:sz w:val="16"/>
          <w:szCs w:val="16"/>
        </w:rPr>
        <w:delText>17</w:delText>
      </w:r>
    </w:del>
    <w:r w:rsidR="003E5C54" w:rsidRPr="00E912B6">
      <w:rPr>
        <w:rFonts w:ascii="Arial" w:hAnsi="Arial" w:cs="Arial"/>
        <w:sz w:val="16"/>
        <w:szCs w:val="16"/>
      </w:rPr>
      <w:t xml:space="preserve"> </w:t>
    </w:r>
    <w:del w:id="87" w:author="Microsoft Office User" w:date="2023-09-13T07:40:00Z">
      <w:r w:rsidR="007E3DC6" w:rsidRPr="00E912B6" w:rsidDel="00403D2D">
        <w:rPr>
          <w:rFonts w:ascii="Arial" w:hAnsi="Arial" w:cs="Arial"/>
          <w:sz w:val="16"/>
          <w:szCs w:val="16"/>
        </w:rPr>
        <w:delText>February</w:delText>
      </w:r>
      <w:r w:rsidR="0075777A" w:rsidRPr="00E912B6" w:rsidDel="00403D2D">
        <w:rPr>
          <w:rFonts w:ascii="Arial" w:hAnsi="Arial" w:cs="Arial"/>
          <w:sz w:val="16"/>
          <w:szCs w:val="16"/>
        </w:rPr>
        <w:delText xml:space="preserve"> </w:delText>
      </w:r>
    </w:del>
    <w:ins w:id="88" w:author="Microsoft Office User" w:date="2023-09-13T07:40:00Z">
      <w:r w:rsidR="00403D2D">
        <w:rPr>
          <w:rFonts w:ascii="Arial" w:hAnsi="Arial" w:cs="Arial"/>
          <w:sz w:val="16"/>
          <w:szCs w:val="16"/>
        </w:rPr>
        <w:t>September</w:t>
      </w:r>
      <w:r w:rsidR="00403D2D" w:rsidRPr="00E912B6">
        <w:rPr>
          <w:rFonts w:ascii="Arial" w:hAnsi="Arial" w:cs="Arial"/>
          <w:sz w:val="16"/>
          <w:szCs w:val="16"/>
        </w:rPr>
        <w:t xml:space="preserve"> </w:t>
      </w:r>
    </w:ins>
    <w:r w:rsidR="004B7EEB" w:rsidRPr="00E912B6">
      <w:rPr>
        <w:rFonts w:ascii="Arial" w:hAnsi="Arial" w:cs="Arial"/>
        <w:sz w:val="16"/>
        <w:szCs w:val="16"/>
      </w:rPr>
      <w:t>202</w:t>
    </w:r>
    <w:r w:rsidR="007E3DC6" w:rsidRPr="00E912B6">
      <w:rPr>
        <w:rFonts w:ascii="Arial" w:hAnsi="Arial" w:cs="Arial"/>
        <w:sz w:val="16"/>
        <w:szCs w:val="16"/>
      </w:rPr>
      <w:t>3</w:t>
    </w:r>
  </w:p>
  <w:p w14:paraId="722FD8AF" w14:textId="77777777" w:rsidR="000917AB" w:rsidRPr="00E912B6" w:rsidRDefault="000917AB" w:rsidP="008F7625">
    <w:pPr>
      <w:pStyle w:val="Header"/>
      <w:ind w:right="-425"/>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A65"/>
    <w:multiLevelType w:val="multilevel"/>
    <w:tmpl w:val="A5961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F3ACD"/>
    <w:multiLevelType w:val="multilevel"/>
    <w:tmpl w:val="26BE89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7D1458"/>
    <w:multiLevelType w:val="hybridMultilevel"/>
    <w:tmpl w:val="1D6E8C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71801"/>
    <w:multiLevelType w:val="multilevel"/>
    <w:tmpl w:val="4776C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B107D"/>
    <w:multiLevelType w:val="multilevel"/>
    <w:tmpl w:val="80E8E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974768"/>
    <w:multiLevelType w:val="multilevel"/>
    <w:tmpl w:val="3314F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D5770"/>
    <w:multiLevelType w:val="hybridMultilevel"/>
    <w:tmpl w:val="740A0F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651D1A"/>
    <w:multiLevelType w:val="hybridMultilevel"/>
    <w:tmpl w:val="52363852"/>
    <w:lvl w:ilvl="0" w:tplc="2B303936">
      <w:start w:val="1"/>
      <w:numFmt w:val="upperLetter"/>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4E0682"/>
    <w:multiLevelType w:val="hybridMultilevel"/>
    <w:tmpl w:val="546E69BA"/>
    <w:lvl w:ilvl="0" w:tplc="91B2C7D2">
      <w:start w:val="1"/>
      <w:numFmt w:val="bullet"/>
      <w:lvlText w:val=""/>
      <w:lvlJc w:val="left"/>
      <w:pPr>
        <w:ind w:left="720" w:hanging="360"/>
      </w:pPr>
      <w:rPr>
        <w:rFonts w:ascii="Symbol" w:eastAsiaTheme="minorHAnsi" w:hAnsi="Symbol"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E21C10"/>
    <w:multiLevelType w:val="hybridMultilevel"/>
    <w:tmpl w:val="B17C71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0279330">
    <w:abstractNumId w:val="9"/>
  </w:num>
  <w:num w:numId="2" w16cid:durableId="1746761724">
    <w:abstractNumId w:val="6"/>
  </w:num>
  <w:num w:numId="3" w16cid:durableId="488981004">
    <w:abstractNumId w:val="7"/>
  </w:num>
  <w:num w:numId="4" w16cid:durableId="1289818190">
    <w:abstractNumId w:val="2"/>
  </w:num>
  <w:num w:numId="5" w16cid:durableId="1880849312">
    <w:abstractNumId w:val="8"/>
  </w:num>
  <w:num w:numId="6" w16cid:durableId="145585759">
    <w:abstractNumId w:val="3"/>
  </w:num>
  <w:num w:numId="7" w16cid:durableId="1509639878">
    <w:abstractNumId w:val="1"/>
  </w:num>
  <w:num w:numId="8" w16cid:durableId="1336305655">
    <w:abstractNumId w:val="0"/>
  </w:num>
  <w:num w:numId="9" w16cid:durableId="985165116">
    <w:abstractNumId w:val="5"/>
  </w:num>
  <w:num w:numId="10" w16cid:durableId="19164757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7E3"/>
    <w:rsid w:val="000058C0"/>
    <w:rsid w:val="0001042E"/>
    <w:rsid w:val="0001468F"/>
    <w:rsid w:val="000169D8"/>
    <w:rsid w:val="00022EDA"/>
    <w:rsid w:val="000277DA"/>
    <w:rsid w:val="00031FFE"/>
    <w:rsid w:val="00057848"/>
    <w:rsid w:val="000612E7"/>
    <w:rsid w:val="000629CD"/>
    <w:rsid w:val="0006717B"/>
    <w:rsid w:val="0007047D"/>
    <w:rsid w:val="00072705"/>
    <w:rsid w:val="00080F1B"/>
    <w:rsid w:val="00085232"/>
    <w:rsid w:val="00085D8F"/>
    <w:rsid w:val="000917AB"/>
    <w:rsid w:val="00093C65"/>
    <w:rsid w:val="000A1415"/>
    <w:rsid w:val="000C1104"/>
    <w:rsid w:val="000C4E68"/>
    <w:rsid w:val="000C5C36"/>
    <w:rsid w:val="000E0CCD"/>
    <w:rsid w:val="000E7D7D"/>
    <w:rsid w:val="00101A00"/>
    <w:rsid w:val="00103EEE"/>
    <w:rsid w:val="0010498F"/>
    <w:rsid w:val="00104ACB"/>
    <w:rsid w:val="001056BD"/>
    <w:rsid w:val="001132B7"/>
    <w:rsid w:val="001139D7"/>
    <w:rsid w:val="00114BBD"/>
    <w:rsid w:val="00121A5F"/>
    <w:rsid w:val="00123E55"/>
    <w:rsid w:val="00145048"/>
    <w:rsid w:val="00146E4E"/>
    <w:rsid w:val="00150C90"/>
    <w:rsid w:val="00150EBA"/>
    <w:rsid w:val="00154F6D"/>
    <w:rsid w:val="00170B6B"/>
    <w:rsid w:val="001730F6"/>
    <w:rsid w:val="0017635A"/>
    <w:rsid w:val="001809D4"/>
    <w:rsid w:val="00187B94"/>
    <w:rsid w:val="00191BD9"/>
    <w:rsid w:val="001A18D2"/>
    <w:rsid w:val="001A7503"/>
    <w:rsid w:val="001A7A8B"/>
    <w:rsid w:val="001B677B"/>
    <w:rsid w:val="001C0B78"/>
    <w:rsid w:val="001D04DE"/>
    <w:rsid w:val="001D2B63"/>
    <w:rsid w:val="00204332"/>
    <w:rsid w:val="00206503"/>
    <w:rsid w:val="00207AE6"/>
    <w:rsid w:val="00210C07"/>
    <w:rsid w:val="0022270D"/>
    <w:rsid w:val="00230883"/>
    <w:rsid w:val="00234E6D"/>
    <w:rsid w:val="002427CA"/>
    <w:rsid w:val="0024609C"/>
    <w:rsid w:val="00246D32"/>
    <w:rsid w:val="002557FF"/>
    <w:rsid w:val="00260483"/>
    <w:rsid w:val="002604AD"/>
    <w:rsid w:val="00270346"/>
    <w:rsid w:val="002818EE"/>
    <w:rsid w:val="002835CC"/>
    <w:rsid w:val="0028455E"/>
    <w:rsid w:val="002A215E"/>
    <w:rsid w:val="002A2EF3"/>
    <w:rsid w:val="002B3D37"/>
    <w:rsid w:val="002B55C7"/>
    <w:rsid w:val="002B5D29"/>
    <w:rsid w:val="002C01F0"/>
    <w:rsid w:val="002C638C"/>
    <w:rsid w:val="002D0683"/>
    <w:rsid w:val="002D1566"/>
    <w:rsid w:val="002D4820"/>
    <w:rsid w:val="002D58AB"/>
    <w:rsid w:val="002E0C53"/>
    <w:rsid w:val="002F148D"/>
    <w:rsid w:val="00323273"/>
    <w:rsid w:val="00324622"/>
    <w:rsid w:val="00332DCA"/>
    <w:rsid w:val="00337B76"/>
    <w:rsid w:val="00341AD3"/>
    <w:rsid w:val="0034238F"/>
    <w:rsid w:val="00342E6C"/>
    <w:rsid w:val="003437E4"/>
    <w:rsid w:val="00356C5A"/>
    <w:rsid w:val="00365A97"/>
    <w:rsid w:val="003701C6"/>
    <w:rsid w:val="003839B0"/>
    <w:rsid w:val="003A74BD"/>
    <w:rsid w:val="003B36C3"/>
    <w:rsid w:val="003B572D"/>
    <w:rsid w:val="003C7758"/>
    <w:rsid w:val="003D0042"/>
    <w:rsid w:val="003D30EF"/>
    <w:rsid w:val="003D539B"/>
    <w:rsid w:val="003D7288"/>
    <w:rsid w:val="003E5C54"/>
    <w:rsid w:val="00403D2D"/>
    <w:rsid w:val="004153C4"/>
    <w:rsid w:val="00415E2C"/>
    <w:rsid w:val="00422454"/>
    <w:rsid w:val="00423753"/>
    <w:rsid w:val="004275FE"/>
    <w:rsid w:val="00433965"/>
    <w:rsid w:val="00446208"/>
    <w:rsid w:val="004506FB"/>
    <w:rsid w:val="00452614"/>
    <w:rsid w:val="00452C42"/>
    <w:rsid w:val="00452C6F"/>
    <w:rsid w:val="00460FCC"/>
    <w:rsid w:val="004641DF"/>
    <w:rsid w:val="004760D3"/>
    <w:rsid w:val="004818C4"/>
    <w:rsid w:val="00482133"/>
    <w:rsid w:val="004A02FE"/>
    <w:rsid w:val="004A1939"/>
    <w:rsid w:val="004A7B2A"/>
    <w:rsid w:val="004B2FC7"/>
    <w:rsid w:val="004B7EEB"/>
    <w:rsid w:val="004D0E60"/>
    <w:rsid w:val="004D119D"/>
    <w:rsid w:val="004E40AC"/>
    <w:rsid w:val="005112CE"/>
    <w:rsid w:val="00516D41"/>
    <w:rsid w:val="005300EF"/>
    <w:rsid w:val="005351C4"/>
    <w:rsid w:val="00542658"/>
    <w:rsid w:val="0054420E"/>
    <w:rsid w:val="00544F41"/>
    <w:rsid w:val="00550A80"/>
    <w:rsid w:val="00554686"/>
    <w:rsid w:val="0055531D"/>
    <w:rsid w:val="00561D9B"/>
    <w:rsid w:val="005660E2"/>
    <w:rsid w:val="005814D3"/>
    <w:rsid w:val="0059526C"/>
    <w:rsid w:val="005A1385"/>
    <w:rsid w:val="005B1269"/>
    <w:rsid w:val="005B709D"/>
    <w:rsid w:val="005C6A45"/>
    <w:rsid w:val="005D60EB"/>
    <w:rsid w:val="005E6EF3"/>
    <w:rsid w:val="005F5496"/>
    <w:rsid w:val="00602024"/>
    <w:rsid w:val="00605EA8"/>
    <w:rsid w:val="006108CB"/>
    <w:rsid w:val="0061522F"/>
    <w:rsid w:val="0062391C"/>
    <w:rsid w:val="00634A97"/>
    <w:rsid w:val="006367DC"/>
    <w:rsid w:val="006701FA"/>
    <w:rsid w:val="0068703D"/>
    <w:rsid w:val="00694FEF"/>
    <w:rsid w:val="006A7344"/>
    <w:rsid w:val="006B3CEC"/>
    <w:rsid w:val="006B4AD8"/>
    <w:rsid w:val="006C6F7D"/>
    <w:rsid w:val="006D0954"/>
    <w:rsid w:val="006D2D2D"/>
    <w:rsid w:val="006F2C24"/>
    <w:rsid w:val="006F548F"/>
    <w:rsid w:val="00702B27"/>
    <w:rsid w:val="00725A73"/>
    <w:rsid w:val="00755B2E"/>
    <w:rsid w:val="0075777A"/>
    <w:rsid w:val="007628D9"/>
    <w:rsid w:val="007631FF"/>
    <w:rsid w:val="00772237"/>
    <w:rsid w:val="00773ECB"/>
    <w:rsid w:val="0077472B"/>
    <w:rsid w:val="00775E2E"/>
    <w:rsid w:val="00785B1D"/>
    <w:rsid w:val="00797B9B"/>
    <w:rsid w:val="007A2D27"/>
    <w:rsid w:val="007A35A0"/>
    <w:rsid w:val="007A785E"/>
    <w:rsid w:val="007B158D"/>
    <w:rsid w:val="007C4937"/>
    <w:rsid w:val="007C70DB"/>
    <w:rsid w:val="007D2AF8"/>
    <w:rsid w:val="007E3DC6"/>
    <w:rsid w:val="007E5FFB"/>
    <w:rsid w:val="007F1DE1"/>
    <w:rsid w:val="00815BF1"/>
    <w:rsid w:val="008330A0"/>
    <w:rsid w:val="00837DD1"/>
    <w:rsid w:val="0084269B"/>
    <w:rsid w:val="00850380"/>
    <w:rsid w:val="00866C57"/>
    <w:rsid w:val="0087601C"/>
    <w:rsid w:val="00876E4D"/>
    <w:rsid w:val="00885CCE"/>
    <w:rsid w:val="008929D9"/>
    <w:rsid w:val="008B7ABA"/>
    <w:rsid w:val="008C1DF7"/>
    <w:rsid w:val="008E155D"/>
    <w:rsid w:val="008E37CA"/>
    <w:rsid w:val="008E7879"/>
    <w:rsid w:val="008F71E1"/>
    <w:rsid w:val="008F7625"/>
    <w:rsid w:val="0090134D"/>
    <w:rsid w:val="00917BD5"/>
    <w:rsid w:val="00934DBB"/>
    <w:rsid w:val="00935413"/>
    <w:rsid w:val="00936476"/>
    <w:rsid w:val="009373A6"/>
    <w:rsid w:val="00950A35"/>
    <w:rsid w:val="00950A9F"/>
    <w:rsid w:val="009530A7"/>
    <w:rsid w:val="009601CA"/>
    <w:rsid w:val="009725DD"/>
    <w:rsid w:val="0099770A"/>
    <w:rsid w:val="009A7970"/>
    <w:rsid w:val="009D03BE"/>
    <w:rsid w:val="009D517C"/>
    <w:rsid w:val="009D5F95"/>
    <w:rsid w:val="009E6B06"/>
    <w:rsid w:val="009F6377"/>
    <w:rsid w:val="00A055F6"/>
    <w:rsid w:val="00A05B1B"/>
    <w:rsid w:val="00A1122E"/>
    <w:rsid w:val="00A1185C"/>
    <w:rsid w:val="00A15F1A"/>
    <w:rsid w:val="00A25B9B"/>
    <w:rsid w:val="00A43BD9"/>
    <w:rsid w:val="00A77185"/>
    <w:rsid w:val="00A82433"/>
    <w:rsid w:val="00A8608A"/>
    <w:rsid w:val="00AB236C"/>
    <w:rsid w:val="00AB651E"/>
    <w:rsid w:val="00AC1832"/>
    <w:rsid w:val="00AC4A1A"/>
    <w:rsid w:val="00AD020B"/>
    <w:rsid w:val="00AD5F70"/>
    <w:rsid w:val="00AD7A1E"/>
    <w:rsid w:val="00AE6562"/>
    <w:rsid w:val="00AF6A68"/>
    <w:rsid w:val="00AF7E92"/>
    <w:rsid w:val="00B02B08"/>
    <w:rsid w:val="00B13F73"/>
    <w:rsid w:val="00B2311D"/>
    <w:rsid w:val="00B31449"/>
    <w:rsid w:val="00B6431A"/>
    <w:rsid w:val="00B646FE"/>
    <w:rsid w:val="00B72EA1"/>
    <w:rsid w:val="00B754E2"/>
    <w:rsid w:val="00BA5B97"/>
    <w:rsid w:val="00BA6402"/>
    <w:rsid w:val="00BB59CF"/>
    <w:rsid w:val="00BC045D"/>
    <w:rsid w:val="00BC0755"/>
    <w:rsid w:val="00BC6B17"/>
    <w:rsid w:val="00BD0F13"/>
    <w:rsid w:val="00BD65A1"/>
    <w:rsid w:val="00BE01C7"/>
    <w:rsid w:val="00BE2F43"/>
    <w:rsid w:val="00C05502"/>
    <w:rsid w:val="00C14555"/>
    <w:rsid w:val="00C226A6"/>
    <w:rsid w:val="00C306BC"/>
    <w:rsid w:val="00C31180"/>
    <w:rsid w:val="00C4062D"/>
    <w:rsid w:val="00C41FBF"/>
    <w:rsid w:val="00C46581"/>
    <w:rsid w:val="00C47854"/>
    <w:rsid w:val="00C655CA"/>
    <w:rsid w:val="00C67CA0"/>
    <w:rsid w:val="00C72D13"/>
    <w:rsid w:val="00C906A7"/>
    <w:rsid w:val="00C97D0D"/>
    <w:rsid w:val="00CA110A"/>
    <w:rsid w:val="00CA4001"/>
    <w:rsid w:val="00CC41FD"/>
    <w:rsid w:val="00CC52B4"/>
    <w:rsid w:val="00D00639"/>
    <w:rsid w:val="00D077D6"/>
    <w:rsid w:val="00D107E3"/>
    <w:rsid w:val="00D1292C"/>
    <w:rsid w:val="00D15219"/>
    <w:rsid w:val="00D20B51"/>
    <w:rsid w:val="00D2290E"/>
    <w:rsid w:val="00D32155"/>
    <w:rsid w:val="00D354FB"/>
    <w:rsid w:val="00D41900"/>
    <w:rsid w:val="00D42571"/>
    <w:rsid w:val="00D429C9"/>
    <w:rsid w:val="00D51345"/>
    <w:rsid w:val="00D5616A"/>
    <w:rsid w:val="00D57FCC"/>
    <w:rsid w:val="00D60C56"/>
    <w:rsid w:val="00D644ED"/>
    <w:rsid w:val="00D672C2"/>
    <w:rsid w:val="00D701A1"/>
    <w:rsid w:val="00D75365"/>
    <w:rsid w:val="00D87445"/>
    <w:rsid w:val="00D93512"/>
    <w:rsid w:val="00D946B7"/>
    <w:rsid w:val="00DB1762"/>
    <w:rsid w:val="00DC104C"/>
    <w:rsid w:val="00DD0899"/>
    <w:rsid w:val="00DD14FA"/>
    <w:rsid w:val="00DE0304"/>
    <w:rsid w:val="00DE37D2"/>
    <w:rsid w:val="00DF06EC"/>
    <w:rsid w:val="00DF543E"/>
    <w:rsid w:val="00E0170D"/>
    <w:rsid w:val="00E03082"/>
    <w:rsid w:val="00E10B77"/>
    <w:rsid w:val="00E30A28"/>
    <w:rsid w:val="00E5342C"/>
    <w:rsid w:val="00E54882"/>
    <w:rsid w:val="00E7533D"/>
    <w:rsid w:val="00E76337"/>
    <w:rsid w:val="00E912B6"/>
    <w:rsid w:val="00E938D3"/>
    <w:rsid w:val="00E93B6D"/>
    <w:rsid w:val="00EA08E9"/>
    <w:rsid w:val="00EA0D44"/>
    <w:rsid w:val="00EC31AC"/>
    <w:rsid w:val="00EC3362"/>
    <w:rsid w:val="00EC60D1"/>
    <w:rsid w:val="00EC67CE"/>
    <w:rsid w:val="00ED7FF3"/>
    <w:rsid w:val="00EE0665"/>
    <w:rsid w:val="00EE1AB9"/>
    <w:rsid w:val="00EF0049"/>
    <w:rsid w:val="00EF06C9"/>
    <w:rsid w:val="00EF5EFC"/>
    <w:rsid w:val="00F04A9A"/>
    <w:rsid w:val="00F07B8C"/>
    <w:rsid w:val="00F2193D"/>
    <w:rsid w:val="00F419DA"/>
    <w:rsid w:val="00F41CF3"/>
    <w:rsid w:val="00F52159"/>
    <w:rsid w:val="00F5317F"/>
    <w:rsid w:val="00F63E1A"/>
    <w:rsid w:val="00F678BB"/>
    <w:rsid w:val="00F75180"/>
    <w:rsid w:val="00F802AC"/>
    <w:rsid w:val="00F90B90"/>
    <w:rsid w:val="00F954CB"/>
    <w:rsid w:val="00F96AF4"/>
    <w:rsid w:val="00FA33DC"/>
    <w:rsid w:val="00FB17FA"/>
    <w:rsid w:val="00FB2C5B"/>
    <w:rsid w:val="00FB3EEE"/>
    <w:rsid w:val="00FC0882"/>
    <w:rsid w:val="00FC240D"/>
    <w:rsid w:val="00FC794A"/>
    <w:rsid w:val="00FD56D9"/>
    <w:rsid w:val="00FE49D7"/>
    <w:rsid w:val="00FE64D1"/>
    <w:rsid w:val="00FF2966"/>
    <w:rsid w:val="00FF3A2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D0F74"/>
  <w15:chartTrackingRefBased/>
  <w15:docId w15:val="{9ACE97D1-3B51-0943-B7E3-2DB31E9E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01CA"/>
    <w:rPr>
      <w:rFonts w:ascii="Times New Roman" w:hAnsi="Times New Roman" w:cs="Times New Roman"/>
      <w:sz w:val="18"/>
      <w:szCs w:val="18"/>
    </w:rPr>
  </w:style>
  <w:style w:type="table" w:styleId="TableGrid">
    <w:name w:val="Table Grid"/>
    <w:basedOn w:val="TableNormal"/>
    <w:uiPriority w:val="39"/>
    <w:rsid w:val="00D10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EBA"/>
    <w:pPr>
      <w:ind w:left="720"/>
      <w:contextualSpacing/>
    </w:pPr>
  </w:style>
  <w:style w:type="paragraph" w:styleId="NormalWeb">
    <w:name w:val="Normal (Web)"/>
    <w:basedOn w:val="Normal"/>
    <w:uiPriority w:val="99"/>
    <w:unhideWhenUsed/>
    <w:rsid w:val="007628D9"/>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AD5F70"/>
    <w:pPr>
      <w:tabs>
        <w:tab w:val="center" w:pos="4513"/>
        <w:tab w:val="right" w:pos="9026"/>
      </w:tabs>
    </w:pPr>
  </w:style>
  <w:style w:type="character" w:customStyle="1" w:styleId="FooterChar">
    <w:name w:val="Footer Char"/>
    <w:basedOn w:val="DefaultParagraphFont"/>
    <w:link w:val="Footer"/>
    <w:uiPriority w:val="99"/>
    <w:rsid w:val="00AD5F70"/>
  </w:style>
  <w:style w:type="character" w:styleId="PageNumber">
    <w:name w:val="page number"/>
    <w:basedOn w:val="DefaultParagraphFont"/>
    <w:uiPriority w:val="99"/>
    <w:semiHidden/>
    <w:unhideWhenUsed/>
    <w:rsid w:val="00AD5F70"/>
  </w:style>
  <w:style w:type="paragraph" w:styleId="Header">
    <w:name w:val="header"/>
    <w:basedOn w:val="Normal"/>
    <w:link w:val="HeaderChar"/>
    <w:uiPriority w:val="99"/>
    <w:unhideWhenUsed/>
    <w:rsid w:val="000629CD"/>
    <w:pPr>
      <w:tabs>
        <w:tab w:val="center" w:pos="4513"/>
        <w:tab w:val="right" w:pos="9026"/>
      </w:tabs>
    </w:pPr>
  </w:style>
  <w:style w:type="character" w:customStyle="1" w:styleId="HeaderChar">
    <w:name w:val="Header Char"/>
    <w:basedOn w:val="DefaultParagraphFont"/>
    <w:link w:val="Header"/>
    <w:uiPriority w:val="99"/>
    <w:rsid w:val="000629CD"/>
  </w:style>
  <w:style w:type="character" w:styleId="CommentReference">
    <w:name w:val="annotation reference"/>
    <w:basedOn w:val="DefaultParagraphFont"/>
    <w:uiPriority w:val="99"/>
    <w:semiHidden/>
    <w:unhideWhenUsed/>
    <w:rsid w:val="00BB59CF"/>
    <w:rPr>
      <w:sz w:val="16"/>
      <w:szCs w:val="16"/>
    </w:rPr>
  </w:style>
  <w:style w:type="paragraph" w:styleId="CommentText">
    <w:name w:val="annotation text"/>
    <w:basedOn w:val="Normal"/>
    <w:link w:val="CommentTextChar"/>
    <w:uiPriority w:val="99"/>
    <w:semiHidden/>
    <w:unhideWhenUsed/>
    <w:rsid w:val="00BB59CF"/>
    <w:rPr>
      <w:sz w:val="20"/>
      <w:szCs w:val="20"/>
    </w:rPr>
  </w:style>
  <w:style w:type="character" w:customStyle="1" w:styleId="CommentTextChar">
    <w:name w:val="Comment Text Char"/>
    <w:basedOn w:val="DefaultParagraphFont"/>
    <w:link w:val="CommentText"/>
    <w:uiPriority w:val="99"/>
    <w:semiHidden/>
    <w:rsid w:val="00BB59CF"/>
    <w:rPr>
      <w:sz w:val="20"/>
      <w:szCs w:val="20"/>
    </w:rPr>
  </w:style>
  <w:style w:type="paragraph" w:styleId="CommentSubject">
    <w:name w:val="annotation subject"/>
    <w:basedOn w:val="CommentText"/>
    <w:next w:val="CommentText"/>
    <w:link w:val="CommentSubjectChar"/>
    <w:uiPriority w:val="99"/>
    <w:semiHidden/>
    <w:unhideWhenUsed/>
    <w:rsid w:val="00BB59CF"/>
    <w:rPr>
      <w:b/>
      <w:bCs/>
    </w:rPr>
  </w:style>
  <w:style w:type="character" w:customStyle="1" w:styleId="CommentSubjectChar">
    <w:name w:val="Comment Subject Char"/>
    <w:basedOn w:val="CommentTextChar"/>
    <w:link w:val="CommentSubject"/>
    <w:uiPriority w:val="99"/>
    <w:semiHidden/>
    <w:rsid w:val="00BB59CF"/>
    <w:rPr>
      <w:b/>
      <w:bCs/>
      <w:sz w:val="20"/>
      <w:szCs w:val="20"/>
    </w:rPr>
  </w:style>
  <w:style w:type="character" w:styleId="Hyperlink">
    <w:name w:val="Hyperlink"/>
    <w:basedOn w:val="DefaultParagraphFont"/>
    <w:uiPriority w:val="99"/>
    <w:unhideWhenUsed/>
    <w:rsid w:val="00E912B6"/>
    <w:rPr>
      <w:color w:val="0563C1" w:themeColor="hyperlink"/>
      <w:u w:val="single"/>
    </w:rPr>
  </w:style>
  <w:style w:type="character" w:styleId="UnresolvedMention">
    <w:name w:val="Unresolved Mention"/>
    <w:basedOn w:val="DefaultParagraphFont"/>
    <w:uiPriority w:val="99"/>
    <w:semiHidden/>
    <w:unhideWhenUsed/>
    <w:rsid w:val="00E912B6"/>
    <w:rPr>
      <w:color w:val="605E5C"/>
      <w:shd w:val="clear" w:color="auto" w:fill="E1DFDD"/>
    </w:rPr>
  </w:style>
  <w:style w:type="paragraph" w:styleId="Revision">
    <w:name w:val="Revision"/>
    <w:hidden/>
    <w:uiPriority w:val="99"/>
    <w:semiHidden/>
    <w:rsid w:val="00BC6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4507">
      <w:bodyDiv w:val="1"/>
      <w:marLeft w:val="0"/>
      <w:marRight w:val="0"/>
      <w:marTop w:val="0"/>
      <w:marBottom w:val="0"/>
      <w:divBdr>
        <w:top w:val="none" w:sz="0" w:space="0" w:color="auto"/>
        <w:left w:val="none" w:sz="0" w:space="0" w:color="auto"/>
        <w:bottom w:val="none" w:sz="0" w:space="0" w:color="auto"/>
        <w:right w:val="none" w:sz="0" w:space="0" w:color="auto"/>
      </w:divBdr>
    </w:div>
    <w:div w:id="257955861">
      <w:bodyDiv w:val="1"/>
      <w:marLeft w:val="0"/>
      <w:marRight w:val="0"/>
      <w:marTop w:val="0"/>
      <w:marBottom w:val="0"/>
      <w:divBdr>
        <w:top w:val="none" w:sz="0" w:space="0" w:color="auto"/>
        <w:left w:val="none" w:sz="0" w:space="0" w:color="auto"/>
        <w:bottom w:val="none" w:sz="0" w:space="0" w:color="auto"/>
        <w:right w:val="none" w:sz="0" w:space="0" w:color="auto"/>
      </w:divBdr>
    </w:div>
    <w:div w:id="305745733">
      <w:bodyDiv w:val="1"/>
      <w:marLeft w:val="0"/>
      <w:marRight w:val="0"/>
      <w:marTop w:val="0"/>
      <w:marBottom w:val="0"/>
      <w:divBdr>
        <w:top w:val="none" w:sz="0" w:space="0" w:color="auto"/>
        <w:left w:val="none" w:sz="0" w:space="0" w:color="auto"/>
        <w:bottom w:val="none" w:sz="0" w:space="0" w:color="auto"/>
        <w:right w:val="none" w:sz="0" w:space="0" w:color="auto"/>
      </w:divBdr>
    </w:div>
    <w:div w:id="412120120">
      <w:bodyDiv w:val="1"/>
      <w:marLeft w:val="0"/>
      <w:marRight w:val="0"/>
      <w:marTop w:val="0"/>
      <w:marBottom w:val="0"/>
      <w:divBdr>
        <w:top w:val="none" w:sz="0" w:space="0" w:color="auto"/>
        <w:left w:val="none" w:sz="0" w:space="0" w:color="auto"/>
        <w:bottom w:val="none" w:sz="0" w:space="0" w:color="auto"/>
        <w:right w:val="none" w:sz="0" w:space="0" w:color="auto"/>
      </w:divBdr>
      <w:divsChild>
        <w:div w:id="1371954807">
          <w:marLeft w:val="0"/>
          <w:marRight w:val="0"/>
          <w:marTop w:val="0"/>
          <w:marBottom w:val="0"/>
          <w:divBdr>
            <w:top w:val="none" w:sz="0" w:space="0" w:color="auto"/>
            <w:left w:val="none" w:sz="0" w:space="0" w:color="auto"/>
            <w:bottom w:val="none" w:sz="0" w:space="0" w:color="auto"/>
            <w:right w:val="none" w:sz="0" w:space="0" w:color="auto"/>
          </w:divBdr>
          <w:divsChild>
            <w:div w:id="1673600141">
              <w:marLeft w:val="0"/>
              <w:marRight w:val="0"/>
              <w:marTop w:val="0"/>
              <w:marBottom w:val="0"/>
              <w:divBdr>
                <w:top w:val="none" w:sz="0" w:space="0" w:color="auto"/>
                <w:left w:val="none" w:sz="0" w:space="0" w:color="auto"/>
                <w:bottom w:val="none" w:sz="0" w:space="0" w:color="auto"/>
                <w:right w:val="none" w:sz="0" w:space="0" w:color="auto"/>
              </w:divBdr>
              <w:divsChild>
                <w:div w:id="171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0532">
      <w:bodyDiv w:val="1"/>
      <w:marLeft w:val="0"/>
      <w:marRight w:val="0"/>
      <w:marTop w:val="0"/>
      <w:marBottom w:val="0"/>
      <w:divBdr>
        <w:top w:val="none" w:sz="0" w:space="0" w:color="auto"/>
        <w:left w:val="none" w:sz="0" w:space="0" w:color="auto"/>
        <w:bottom w:val="none" w:sz="0" w:space="0" w:color="auto"/>
        <w:right w:val="none" w:sz="0" w:space="0" w:color="auto"/>
      </w:divBdr>
    </w:div>
    <w:div w:id="602297755">
      <w:bodyDiv w:val="1"/>
      <w:marLeft w:val="0"/>
      <w:marRight w:val="0"/>
      <w:marTop w:val="0"/>
      <w:marBottom w:val="0"/>
      <w:divBdr>
        <w:top w:val="none" w:sz="0" w:space="0" w:color="auto"/>
        <w:left w:val="none" w:sz="0" w:space="0" w:color="auto"/>
        <w:bottom w:val="none" w:sz="0" w:space="0" w:color="auto"/>
        <w:right w:val="none" w:sz="0" w:space="0" w:color="auto"/>
      </w:divBdr>
      <w:divsChild>
        <w:div w:id="926302277">
          <w:marLeft w:val="0"/>
          <w:marRight w:val="0"/>
          <w:marTop w:val="0"/>
          <w:marBottom w:val="0"/>
          <w:divBdr>
            <w:top w:val="none" w:sz="0" w:space="0" w:color="auto"/>
            <w:left w:val="none" w:sz="0" w:space="0" w:color="auto"/>
            <w:bottom w:val="none" w:sz="0" w:space="0" w:color="auto"/>
            <w:right w:val="none" w:sz="0" w:space="0" w:color="auto"/>
          </w:divBdr>
          <w:divsChild>
            <w:div w:id="1540897087">
              <w:marLeft w:val="0"/>
              <w:marRight w:val="0"/>
              <w:marTop w:val="0"/>
              <w:marBottom w:val="0"/>
              <w:divBdr>
                <w:top w:val="none" w:sz="0" w:space="0" w:color="auto"/>
                <w:left w:val="none" w:sz="0" w:space="0" w:color="auto"/>
                <w:bottom w:val="none" w:sz="0" w:space="0" w:color="auto"/>
                <w:right w:val="none" w:sz="0" w:space="0" w:color="auto"/>
              </w:divBdr>
              <w:divsChild>
                <w:div w:id="1784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0615">
      <w:bodyDiv w:val="1"/>
      <w:marLeft w:val="0"/>
      <w:marRight w:val="0"/>
      <w:marTop w:val="0"/>
      <w:marBottom w:val="0"/>
      <w:divBdr>
        <w:top w:val="none" w:sz="0" w:space="0" w:color="auto"/>
        <w:left w:val="none" w:sz="0" w:space="0" w:color="auto"/>
        <w:bottom w:val="none" w:sz="0" w:space="0" w:color="auto"/>
        <w:right w:val="none" w:sz="0" w:space="0" w:color="auto"/>
      </w:divBdr>
    </w:div>
    <w:div w:id="1924146594">
      <w:bodyDiv w:val="1"/>
      <w:marLeft w:val="0"/>
      <w:marRight w:val="0"/>
      <w:marTop w:val="0"/>
      <w:marBottom w:val="0"/>
      <w:divBdr>
        <w:top w:val="none" w:sz="0" w:space="0" w:color="auto"/>
        <w:left w:val="none" w:sz="0" w:space="0" w:color="auto"/>
        <w:bottom w:val="none" w:sz="0" w:space="0" w:color="auto"/>
        <w:right w:val="none" w:sz="0" w:space="0" w:color="auto"/>
      </w:divBdr>
    </w:div>
    <w:div w:id="2072994296">
      <w:bodyDiv w:val="1"/>
      <w:marLeft w:val="0"/>
      <w:marRight w:val="0"/>
      <w:marTop w:val="0"/>
      <w:marBottom w:val="0"/>
      <w:divBdr>
        <w:top w:val="none" w:sz="0" w:space="0" w:color="auto"/>
        <w:left w:val="none" w:sz="0" w:space="0" w:color="auto"/>
        <w:bottom w:val="none" w:sz="0" w:space="0" w:color="auto"/>
        <w:right w:val="none" w:sz="0" w:space="0" w:color="auto"/>
      </w:divBdr>
      <w:divsChild>
        <w:div w:id="677385160">
          <w:marLeft w:val="0"/>
          <w:marRight w:val="0"/>
          <w:marTop w:val="0"/>
          <w:marBottom w:val="0"/>
          <w:divBdr>
            <w:top w:val="none" w:sz="0" w:space="0" w:color="auto"/>
            <w:left w:val="none" w:sz="0" w:space="0" w:color="auto"/>
            <w:bottom w:val="none" w:sz="0" w:space="0" w:color="auto"/>
            <w:right w:val="none" w:sz="0" w:space="0" w:color="auto"/>
          </w:divBdr>
          <w:divsChild>
            <w:div w:id="2067487354">
              <w:marLeft w:val="0"/>
              <w:marRight w:val="0"/>
              <w:marTop w:val="0"/>
              <w:marBottom w:val="0"/>
              <w:divBdr>
                <w:top w:val="none" w:sz="0" w:space="0" w:color="auto"/>
                <w:left w:val="none" w:sz="0" w:space="0" w:color="auto"/>
                <w:bottom w:val="none" w:sz="0" w:space="0" w:color="auto"/>
                <w:right w:val="none" w:sz="0" w:space="0" w:color="auto"/>
              </w:divBdr>
              <w:divsChild>
                <w:div w:id="17072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 TargetMode="External"/><Relationship Id="rId13" Type="http://schemas.openxmlformats.org/officeDocument/2006/relationships/hyperlink" Target="https://doi.org/10.25039/S026.2018.UG" TargetMode="External"/><Relationship Id="rId18" Type="http://schemas.openxmlformats.org/officeDocument/2006/relationships/hyperlink" Target="https://doi.org/10.1016/bs.pbr.2022.02.01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25039/S026.2018.TB" TargetMode="External"/><Relationship Id="rId17" Type="http://schemas.openxmlformats.org/officeDocument/2006/relationships/hyperlink" Target="https://doi.org/10.3390/clockssleep1030024"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25039/TN.011.2020" TargetMode="External"/><Relationship Id="rId20" Type="http://schemas.openxmlformats.org/officeDocument/2006/relationships/hyperlink" Target="https://doi.org/10.1562/2006-11-14-RA-10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co.at/e-il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2688/wellcomeopenres.16595.3" TargetMode="External"/><Relationship Id="rId23" Type="http://schemas.openxmlformats.org/officeDocument/2006/relationships/footer" Target="footer2.xml"/><Relationship Id="rId10" Type="http://schemas.openxmlformats.org/officeDocument/2006/relationships/hyperlink" Target="https://doi.org/10.25039/S026.2018" TargetMode="External"/><Relationship Id="rId19" Type="http://schemas.openxmlformats.org/officeDocument/2006/relationships/hyperlink" Target="https://doi.org/10.3389/fneur.2021.624861" TargetMode="External"/><Relationship Id="rId4" Type="http://schemas.openxmlformats.org/officeDocument/2006/relationships/settings" Target="settings.xml"/><Relationship Id="rId9" Type="http://schemas.openxmlformats.org/officeDocument/2006/relationships/hyperlink" Target="http://enlight-statement.org/" TargetMode="External"/><Relationship Id="rId14" Type="http://schemas.openxmlformats.org/officeDocument/2006/relationships/hyperlink" Target="https://luox.app/"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B7406-A0B3-49CE-9B0D-B5D89446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McGlashan</dc:creator>
  <cp:keywords/>
  <dc:description/>
  <cp:lastModifiedBy>Microsoft Office User</cp:lastModifiedBy>
  <cp:revision>35</cp:revision>
  <cp:lastPrinted>2023-02-17T10:07:00Z</cp:lastPrinted>
  <dcterms:created xsi:type="dcterms:W3CDTF">2023-02-17T10:07:00Z</dcterms:created>
  <dcterms:modified xsi:type="dcterms:W3CDTF">2023-09-13T07:39:00Z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95fac1fcd44d46f0d85a86269abb5010fd7e117777285d7bdc59c2ec075f43e8</vt:lpwstr>
  </property>
</Properties>
</file>